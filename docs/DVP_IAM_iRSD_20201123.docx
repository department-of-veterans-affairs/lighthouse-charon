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3A1FC" w14:textId="77777777" w:rsidR="00A11683" w:rsidRPr="00A11683" w:rsidRDefault="008F328C" w:rsidP="00A11683">
      <w:pPr>
        <w:widowControl/>
        <w:autoSpaceDE w:val="0"/>
        <w:autoSpaceDN w:val="0"/>
        <w:adjustRightInd w:val="0"/>
        <w:spacing w:before="0" w:after="360"/>
        <w:jc w:val="center"/>
        <w:rPr>
          <w:rFonts w:ascii="Arial" w:hAnsi="Arial" w:cs="Arial"/>
          <w:b/>
          <w:bCs/>
          <w:sz w:val="36"/>
          <w:szCs w:val="32"/>
        </w:rPr>
      </w:pPr>
      <w:r>
        <w:rPr>
          <w:rFonts w:ascii="Arial" w:hAnsi="Arial" w:cs="Arial"/>
          <w:b/>
          <w:bCs/>
          <w:sz w:val="36"/>
          <w:szCs w:val="32"/>
        </w:rPr>
        <w:t>Department of Veterans Affair</w:t>
      </w:r>
      <w:r w:rsidR="00425D27">
        <w:rPr>
          <w:rFonts w:ascii="Arial" w:hAnsi="Arial" w:cs="Arial"/>
          <w:b/>
          <w:bCs/>
          <w:sz w:val="36"/>
          <w:szCs w:val="32"/>
        </w:rPr>
        <w:t>s</w:t>
      </w:r>
    </w:p>
    <w:p w14:paraId="43CA3416" w14:textId="77777777" w:rsidR="00A11683" w:rsidRPr="00A11683" w:rsidRDefault="00A11683" w:rsidP="00A11683">
      <w:pPr>
        <w:widowControl/>
        <w:jc w:val="center"/>
        <w:rPr>
          <w:rFonts w:ascii="Arial" w:hAnsi="Arial" w:cs="Arial"/>
          <w:b/>
          <w:bCs/>
          <w:sz w:val="28"/>
          <w:szCs w:val="32"/>
        </w:rPr>
      </w:pPr>
    </w:p>
    <w:p w14:paraId="3F3D0D6E" w14:textId="061C6716" w:rsidR="00A11683" w:rsidRPr="00D72CFA" w:rsidRDefault="00B45EE1" w:rsidP="00A11683">
      <w:pPr>
        <w:keepLines/>
        <w:widowControl/>
        <w:autoSpaceDE w:val="0"/>
        <w:autoSpaceDN w:val="0"/>
        <w:adjustRightInd w:val="0"/>
        <w:spacing w:before="60" w:line="240" w:lineRule="atLeast"/>
        <w:jc w:val="center"/>
        <w:rPr>
          <w:rFonts w:ascii="Arial" w:hAnsi="Arial" w:cs="Arial"/>
          <w:b/>
          <w:iCs/>
          <w:sz w:val="28"/>
          <w:szCs w:val="22"/>
        </w:rPr>
      </w:pPr>
      <w:r>
        <w:rPr>
          <w:rFonts w:ascii="Arial" w:hAnsi="Arial" w:cs="Arial"/>
          <w:b/>
          <w:iCs/>
          <w:sz w:val="28"/>
          <w:szCs w:val="22"/>
        </w:rPr>
        <w:t xml:space="preserve">Digital </w:t>
      </w:r>
      <w:r w:rsidR="00BB65B2">
        <w:rPr>
          <w:rFonts w:ascii="Arial" w:hAnsi="Arial" w:cs="Arial"/>
          <w:b/>
          <w:iCs/>
          <w:sz w:val="28"/>
          <w:szCs w:val="22"/>
        </w:rPr>
        <w:t xml:space="preserve">Veterans </w:t>
      </w:r>
      <w:r>
        <w:rPr>
          <w:rFonts w:ascii="Arial" w:hAnsi="Arial" w:cs="Arial"/>
          <w:b/>
          <w:iCs/>
          <w:sz w:val="28"/>
          <w:szCs w:val="22"/>
        </w:rPr>
        <w:t>Platform</w:t>
      </w:r>
      <w:r w:rsidR="007404CD">
        <w:rPr>
          <w:rFonts w:ascii="Arial" w:hAnsi="Arial" w:cs="Arial"/>
          <w:b/>
          <w:iCs/>
          <w:sz w:val="28"/>
          <w:szCs w:val="22"/>
        </w:rPr>
        <w:t xml:space="preserve"> (</w:t>
      </w:r>
      <w:r w:rsidR="00A16EC3">
        <w:rPr>
          <w:rFonts w:ascii="Arial" w:hAnsi="Arial" w:cs="Arial"/>
          <w:b/>
          <w:iCs/>
          <w:sz w:val="28"/>
          <w:szCs w:val="22"/>
        </w:rPr>
        <w:t>DVP</w:t>
      </w:r>
      <w:r w:rsidR="007404CD">
        <w:rPr>
          <w:rFonts w:ascii="Arial" w:hAnsi="Arial" w:cs="Arial"/>
          <w:b/>
          <w:iCs/>
          <w:sz w:val="28"/>
          <w:szCs w:val="22"/>
        </w:rPr>
        <w:t>)</w:t>
      </w:r>
    </w:p>
    <w:p w14:paraId="2438FBD8" w14:textId="77777777" w:rsidR="00151B7C" w:rsidRDefault="00151B7C" w:rsidP="00A11683">
      <w:pPr>
        <w:keepLines/>
        <w:widowControl/>
        <w:autoSpaceDE w:val="0"/>
        <w:autoSpaceDN w:val="0"/>
        <w:adjustRightInd w:val="0"/>
        <w:spacing w:before="60" w:line="240" w:lineRule="atLeast"/>
        <w:jc w:val="center"/>
        <w:rPr>
          <w:rFonts w:ascii="Arial" w:hAnsi="Arial" w:cs="Arial"/>
          <w:b/>
          <w:iCs/>
          <w:sz w:val="28"/>
          <w:szCs w:val="22"/>
        </w:rPr>
      </w:pPr>
      <w:r w:rsidRPr="00151B7C">
        <w:rPr>
          <w:rFonts w:ascii="Arial" w:hAnsi="Arial" w:cs="Arial"/>
          <w:b/>
          <w:iCs/>
          <w:sz w:val="28"/>
          <w:szCs w:val="22"/>
        </w:rPr>
        <w:t>Integration with</w:t>
      </w:r>
    </w:p>
    <w:p w14:paraId="392260DD" w14:textId="77777777" w:rsidR="00151B7C" w:rsidRPr="00151B7C" w:rsidRDefault="00151B7C" w:rsidP="00A11683">
      <w:pPr>
        <w:keepLines/>
        <w:widowControl/>
        <w:autoSpaceDE w:val="0"/>
        <w:autoSpaceDN w:val="0"/>
        <w:adjustRightInd w:val="0"/>
        <w:spacing w:before="60" w:line="240" w:lineRule="atLeast"/>
        <w:jc w:val="center"/>
        <w:rPr>
          <w:rFonts w:ascii="Arial" w:hAnsi="Arial" w:cs="Arial"/>
          <w:b/>
          <w:iCs/>
          <w:sz w:val="28"/>
          <w:szCs w:val="22"/>
        </w:rPr>
      </w:pPr>
      <w:r>
        <w:rPr>
          <w:rFonts w:ascii="Arial" w:hAnsi="Arial" w:cs="Arial"/>
          <w:b/>
          <w:iCs/>
          <w:sz w:val="28"/>
          <w:szCs w:val="22"/>
        </w:rPr>
        <w:t>Identity and Access Management Services</w:t>
      </w:r>
    </w:p>
    <w:p w14:paraId="76EADE7D" w14:textId="77777777" w:rsidR="00A11683" w:rsidRPr="00A11683" w:rsidRDefault="00A11683" w:rsidP="00A11683">
      <w:pPr>
        <w:widowControl/>
        <w:autoSpaceDE w:val="0"/>
        <w:autoSpaceDN w:val="0"/>
        <w:adjustRightInd w:val="0"/>
        <w:spacing w:before="0" w:after="360"/>
        <w:jc w:val="center"/>
        <w:rPr>
          <w:rFonts w:ascii="Arial" w:hAnsi="Arial" w:cs="Arial"/>
          <w:b/>
          <w:bCs/>
          <w:sz w:val="36"/>
          <w:szCs w:val="32"/>
        </w:rPr>
      </w:pPr>
    </w:p>
    <w:p w14:paraId="2B666A4E" w14:textId="77777777" w:rsidR="00A11683" w:rsidRPr="00A11683" w:rsidRDefault="00E53D57" w:rsidP="00A11683">
      <w:pPr>
        <w:widowControl/>
        <w:jc w:val="center"/>
        <w:rPr>
          <w:rFonts w:ascii="Arial" w:hAnsi="Arial" w:cs="Arial"/>
          <w:b/>
          <w:bCs/>
          <w:sz w:val="28"/>
          <w:szCs w:val="32"/>
        </w:rPr>
      </w:pPr>
      <w:r>
        <w:rPr>
          <w:rFonts w:ascii="Arial" w:hAnsi="Arial" w:cs="Arial"/>
          <w:b/>
          <w:bCs/>
          <w:sz w:val="28"/>
          <w:szCs w:val="32"/>
        </w:rPr>
        <w:t xml:space="preserve">Integration </w:t>
      </w:r>
      <w:r w:rsidR="00A11683" w:rsidRPr="00A11683">
        <w:rPr>
          <w:rFonts w:ascii="Arial" w:hAnsi="Arial" w:cs="Arial"/>
          <w:b/>
          <w:bCs/>
          <w:sz w:val="28"/>
          <w:szCs w:val="32"/>
        </w:rPr>
        <w:t>Requirements Specification Document</w:t>
      </w:r>
    </w:p>
    <w:p w14:paraId="130906C8" w14:textId="77777777" w:rsidR="00A11683" w:rsidRPr="00A11683" w:rsidRDefault="00A11683" w:rsidP="00A11683">
      <w:pPr>
        <w:widowControl/>
        <w:jc w:val="center"/>
        <w:rPr>
          <w:rFonts w:ascii="Arial" w:hAnsi="Arial" w:cs="Arial"/>
          <w:b/>
          <w:bCs/>
          <w:sz w:val="28"/>
          <w:szCs w:val="32"/>
        </w:rPr>
      </w:pPr>
    </w:p>
    <w:p w14:paraId="5C55F554" w14:textId="77777777" w:rsidR="00A11683" w:rsidRPr="00151B7C" w:rsidRDefault="00A11683" w:rsidP="00A11683">
      <w:pPr>
        <w:keepLines/>
        <w:widowControl/>
        <w:autoSpaceDE w:val="0"/>
        <w:autoSpaceDN w:val="0"/>
        <w:adjustRightInd w:val="0"/>
        <w:spacing w:before="60" w:line="240" w:lineRule="atLeast"/>
        <w:jc w:val="center"/>
        <w:rPr>
          <w:i/>
          <w:iCs/>
          <w:szCs w:val="28"/>
        </w:rPr>
      </w:pPr>
      <w:r w:rsidRPr="00A11683">
        <w:rPr>
          <w:i/>
          <w:iCs/>
          <w:noProof/>
          <w:color w:val="0000FF"/>
          <w:szCs w:val="28"/>
        </w:rPr>
        <w:drawing>
          <wp:inline distT="0" distB="0" distL="0" distR="0" wp14:anchorId="3804ADBD" wp14:editId="268A1011">
            <wp:extent cx="2171700" cy="2171700"/>
            <wp:effectExtent l="0" t="0" r="0" b="0"/>
            <wp:docPr id="26" name="Picture 26" descr="Department of Veterans Affairs Seal Image" title="Department of Veterans Affairs Se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8B18D13" w14:textId="77777777" w:rsidR="00A11683" w:rsidRPr="00151B7C" w:rsidRDefault="00A11683" w:rsidP="00A11683">
      <w:pPr>
        <w:keepLines/>
        <w:widowControl/>
        <w:autoSpaceDE w:val="0"/>
        <w:autoSpaceDN w:val="0"/>
        <w:adjustRightInd w:val="0"/>
        <w:spacing w:before="60" w:line="240" w:lineRule="atLeast"/>
        <w:jc w:val="center"/>
        <w:rPr>
          <w:i/>
          <w:iCs/>
          <w:szCs w:val="28"/>
        </w:rPr>
      </w:pPr>
    </w:p>
    <w:p w14:paraId="7E7E11E0" w14:textId="77777777" w:rsidR="00A11683" w:rsidRPr="00151B7C" w:rsidRDefault="00A11683" w:rsidP="00A11683">
      <w:pPr>
        <w:keepLines/>
        <w:widowControl/>
        <w:autoSpaceDE w:val="0"/>
        <w:autoSpaceDN w:val="0"/>
        <w:adjustRightInd w:val="0"/>
        <w:spacing w:before="60" w:line="240" w:lineRule="atLeast"/>
        <w:jc w:val="center"/>
        <w:rPr>
          <w:i/>
          <w:iCs/>
          <w:szCs w:val="28"/>
        </w:rPr>
      </w:pPr>
    </w:p>
    <w:p w14:paraId="4580C7DE" w14:textId="2A8ECB73" w:rsidR="00A11683" w:rsidRPr="00D72CFA" w:rsidRDefault="00B45EE1" w:rsidP="00A11683">
      <w:pPr>
        <w:widowControl/>
        <w:jc w:val="center"/>
        <w:rPr>
          <w:rFonts w:ascii="Arial" w:hAnsi="Arial" w:cs="Arial"/>
          <w:bCs/>
          <w:sz w:val="28"/>
          <w:szCs w:val="22"/>
        </w:rPr>
      </w:pPr>
      <w:del w:id="0" w:author="Andrew Parcel" w:date="2020-11-23T09:30:00Z">
        <w:r w:rsidDel="00717CD0">
          <w:rPr>
            <w:rFonts w:ascii="Arial" w:hAnsi="Arial" w:cs="Arial"/>
            <w:bCs/>
            <w:sz w:val="28"/>
            <w:szCs w:val="22"/>
          </w:rPr>
          <w:delText>September</w:delText>
        </w:r>
        <w:r w:rsidR="00AA2C2B" w:rsidDel="00717CD0">
          <w:rPr>
            <w:rFonts w:ascii="Arial" w:hAnsi="Arial" w:cs="Arial"/>
            <w:bCs/>
            <w:sz w:val="28"/>
            <w:szCs w:val="22"/>
          </w:rPr>
          <w:delText xml:space="preserve"> </w:delText>
        </w:r>
      </w:del>
      <w:ins w:id="1" w:author="Andrew Parcel" w:date="2020-11-23T09:30:00Z">
        <w:r w:rsidR="00717CD0">
          <w:rPr>
            <w:rFonts w:ascii="Arial" w:hAnsi="Arial" w:cs="Arial"/>
            <w:bCs/>
            <w:sz w:val="28"/>
            <w:szCs w:val="22"/>
          </w:rPr>
          <w:t xml:space="preserve">November </w:t>
        </w:r>
      </w:ins>
      <w:r w:rsidR="007404CD">
        <w:rPr>
          <w:rFonts w:ascii="Arial" w:hAnsi="Arial" w:cs="Arial"/>
          <w:bCs/>
          <w:sz w:val="28"/>
          <w:szCs w:val="22"/>
        </w:rPr>
        <w:t>20</w:t>
      </w:r>
      <w:del w:id="2" w:author="Andrew Parcel" w:date="2020-11-23T09:30:00Z">
        <w:r w:rsidR="007404CD" w:rsidDel="00717CD0">
          <w:rPr>
            <w:rFonts w:ascii="Arial" w:hAnsi="Arial" w:cs="Arial"/>
            <w:bCs/>
            <w:sz w:val="28"/>
            <w:szCs w:val="22"/>
          </w:rPr>
          <w:delText>17</w:delText>
        </w:r>
      </w:del>
      <w:ins w:id="3" w:author="Andrew Parcel" w:date="2020-11-23T09:30:00Z">
        <w:r w:rsidR="00717CD0">
          <w:rPr>
            <w:rFonts w:ascii="Arial" w:hAnsi="Arial" w:cs="Arial"/>
            <w:bCs/>
            <w:sz w:val="28"/>
            <w:szCs w:val="22"/>
          </w:rPr>
          <w:t>20</w:t>
        </w:r>
      </w:ins>
    </w:p>
    <w:p w14:paraId="78807579" w14:textId="431FC688" w:rsidR="00A11683" w:rsidRPr="009F748C" w:rsidRDefault="00A11683" w:rsidP="00A11683">
      <w:pPr>
        <w:widowControl/>
        <w:jc w:val="center"/>
        <w:rPr>
          <w:rFonts w:ascii="Arial" w:hAnsi="Arial" w:cs="Arial"/>
          <w:bCs/>
          <w:sz w:val="28"/>
          <w:szCs w:val="28"/>
        </w:rPr>
      </w:pPr>
      <w:r w:rsidRPr="009F748C">
        <w:rPr>
          <w:rFonts w:ascii="Arial" w:hAnsi="Arial" w:cs="Arial"/>
          <w:bCs/>
          <w:sz w:val="28"/>
          <w:szCs w:val="32"/>
        </w:rPr>
        <w:t xml:space="preserve">Version </w:t>
      </w:r>
      <w:r w:rsidR="00B45EE1">
        <w:rPr>
          <w:rFonts w:ascii="Arial" w:hAnsi="Arial" w:cs="Arial"/>
          <w:bCs/>
          <w:sz w:val="28"/>
          <w:szCs w:val="28"/>
        </w:rPr>
        <w:t>0</w:t>
      </w:r>
      <w:r w:rsidR="00DB6032">
        <w:rPr>
          <w:rFonts w:ascii="Arial" w:hAnsi="Arial" w:cs="Arial"/>
          <w:bCs/>
          <w:sz w:val="28"/>
          <w:szCs w:val="28"/>
        </w:rPr>
        <w:t>.</w:t>
      </w:r>
      <w:ins w:id="4" w:author="Andrew Parcel" w:date="2020-11-23T09:30:00Z">
        <w:r w:rsidR="00717CD0">
          <w:rPr>
            <w:rFonts w:ascii="Arial" w:hAnsi="Arial" w:cs="Arial"/>
            <w:bCs/>
            <w:sz w:val="28"/>
            <w:szCs w:val="28"/>
          </w:rPr>
          <w:t>2</w:t>
        </w:r>
      </w:ins>
      <w:del w:id="5" w:author="Andrew Parcel" w:date="2020-11-23T09:30:00Z">
        <w:r w:rsidR="00DB6032" w:rsidDel="00717CD0">
          <w:rPr>
            <w:rFonts w:ascii="Arial" w:hAnsi="Arial" w:cs="Arial"/>
            <w:bCs/>
            <w:sz w:val="28"/>
            <w:szCs w:val="28"/>
          </w:rPr>
          <w:delText>1</w:delText>
        </w:r>
      </w:del>
    </w:p>
    <w:p w14:paraId="73279D63" w14:textId="77777777" w:rsidR="00A11683" w:rsidRPr="00A11683" w:rsidRDefault="00A11683" w:rsidP="00B05DCA">
      <w:pPr>
        <w:widowControl/>
        <w:rPr>
          <w:rFonts w:ascii="Arial" w:hAnsi="Arial" w:cs="Arial"/>
          <w:b/>
          <w:bCs/>
          <w:sz w:val="28"/>
          <w:szCs w:val="32"/>
        </w:rPr>
      </w:pPr>
    </w:p>
    <w:p w14:paraId="51CDD7AC" w14:textId="77777777" w:rsidR="00A11683" w:rsidRPr="00A11683" w:rsidRDefault="00A11683" w:rsidP="00A11683">
      <w:pPr>
        <w:keepLines/>
        <w:widowControl/>
        <w:autoSpaceDE w:val="0"/>
        <w:autoSpaceDN w:val="0"/>
        <w:adjustRightInd w:val="0"/>
        <w:spacing w:before="60" w:line="240" w:lineRule="atLeast"/>
        <w:rPr>
          <w:i/>
          <w:iCs/>
          <w:color w:val="0000FF"/>
        </w:rPr>
        <w:sectPr w:rsidR="00A11683" w:rsidRPr="00A11683" w:rsidSect="00D72CFA">
          <w:footerReference w:type="even" r:id="rId17"/>
          <w:footerReference w:type="first" r:id="rId18"/>
          <w:pgSz w:w="12240" w:h="15840" w:code="1"/>
          <w:pgMar w:top="1440" w:right="1440" w:bottom="1440" w:left="1440" w:header="720" w:footer="720" w:gutter="0"/>
          <w:pgNumType w:start="1"/>
          <w:cols w:space="720"/>
          <w:vAlign w:val="center"/>
          <w:docGrid w:linePitch="360"/>
        </w:sectPr>
      </w:pPr>
    </w:p>
    <w:p w14:paraId="60D7D34C" w14:textId="77777777" w:rsidR="00CB2B2C" w:rsidRPr="009757CE" w:rsidRDefault="00CB2B2C" w:rsidP="00D15612">
      <w:pPr>
        <w:pStyle w:val="Title"/>
        <w:rPr>
          <w:rFonts w:ascii="Arial" w:hAnsi="Arial"/>
          <w:sz w:val="36"/>
          <w:szCs w:val="36"/>
        </w:rPr>
      </w:pPr>
      <w:bookmarkStart w:id="6" w:name="RevisionHistory1"/>
      <w:bookmarkEnd w:id="6"/>
      <w:r w:rsidRPr="009757CE">
        <w:rPr>
          <w:rFonts w:ascii="Arial" w:hAnsi="Arial"/>
          <w:sz w:val="36"/>
          <w:szCs w:val="36"/>
        </w:rPr>
        <w:lastRenderedPageBreak/>
        <w:t>Revision History</w:t>
      </w:r>
    </w:p>
    <w:tbl>
      <w:tblPr>
        <w:tblStyle w:val="TableGrid"/>
        <w:tblW w:w="9180" w:type="dxa"/>
        <w:tblInd w:w="-162" w:type="dxa"/>
        <w:tblLayout w:type="fixed"/>
        <w:tblLook w:val="04A0" w:firstRow="1" w:lastRow="0" w:firstColumn="1" w:lastColumn="0" w:noHBand="0" w:noVBand="1"/>
      </w:tblPr>
      <w:tblGrid>
        <w:gridCol w:w="1350"/>
        <w:gridCol w:w="1080"/>
        <w:gridCol w:w="3870"/>
        <w:gridCol w:w="2880"/>
      </w:tblGrid>
      <w:tr w:rsidR="00C21D93" w:rsidRPr="007D3E1B" w14:paraId="57E2F6E8" w14:textId="77777777" w:rsidTr="008D7012">
        <w:trPr>
          <w:tblHeader/>
        </w:trPr>
        <w:tc>
          <w:tcPr>
            <w:tcW w:w="1350" w:type="dxa"/>
            <w:shd w:val="clear" w:color="auto" w:fill="auto"/>
          </w:tcPr>
          <w:p w14:paraId="52D20770" w14:textId="77777777" w:rsidR="007D3E1B" w:rsidRPr="00BC1CDC" w:rsidRDefault="007D3E1B" w:rsidP="007D3E1B">
            <w:pPr>
              <w:pStyle w:val="Body"/>
              <w:spacing w:before="60" w:after="60"/>
              <w:rPr>
                <w:rFonts w:ascii="Arial" w:hAnsi="Arial" w:cs="Arial"/>
                <w:b/>
                <w:sz w:val="22"/>
                <w:szCs w:val="22"/>
              </w:rPr>
            </w:pPr>
            <w:r w:rsidRPr="00BC1CDC">
              <w:rPr>
                <w:rFonts w:ascii="Arial" w:hAnsi="Arial" w:cs="Arial"/>
                <w:b/>
                <w:sz w:val="22"/>
                <w:szCs w:val="22"/>
              </w:rPr>
              <w:t>Date</w:t>
            </w:r>
          </w:p>
        </w:tc>
        <w:tc>
          <w:tcPr>
            <w:tcW w:w="1080" w:type="dxa"/>
            <w:shd w:val="clear" w:color="auto" w:fill="auto"/>
          </w:tcPr>
          <w:p w14:paraId="5E74450D" w14:textId="77777777" w:rsidR="007D3E1B" w:rsidRPr="00BC1CDC" w:rsidRDefault="007D3E1B" w:rsidP="007D3E1B">
            <w:pPr>
              <w:pStyle w:val="Body"/>
              <w:spacing w:before="60" w:after="60"/>
              <w:rPr>
                <w:rFonts w:ascii="Arial" w:hAnsi="Arial" w:cs="Arial"/>
                <w:b/>
                <w:sz w:val="22"/>
                <w:szCs w:val="22"/>
              </w:rPr>
            </w:pPr>
            <w:r w:rsidRPr="00BC1CDC">
              <w:rPr>
                <w:rFonts w:ascii="Arial" w:hAnsi="Arial" w:cs="Arial"/>
                <w:b/>
                <w:sz w:val="22"/>
                <w:szCs w:val="22"/>
              </w:rPr>
              <w:t>Version</w:t>
            </w:r>
          </w:p>
        </w:tc>
        <w:tc>
          <w:tcPr>
            <w:tcW w:w="3870" w:type="dxa"/>
            <w:shd w:val="clear" w:color="auto" w:fill="auto"/>
          </w:tcPr>
          <w:p w14:paraId="2D89FD1C" w14:textId="77777777" w:rsidR="007D3E1B" w:rsidRPr="00BC1CDC" w:rsidRDefault="007D3E1B" w:rsidP="007D3E1B">
            <w:pPr>
              <w:pStyle w:val="Body"/>
              <w:spacing w:before="60" w:after="60"/>
              <w:rPr>
                <w:rFonts w:ascii="Arial" w:hAnsi="Arial" w:cs="Arial"/>
                <w:b/>
                <w:sz w:val="22"/>
                <w:szCs w:val="22"/>
              </w:rPr>
            </w:pPr>
            <w:r w:rsidRPr="00BC1CDC">
              <w:rPr>
                <w:rFonts w:ascii="Arial" w:hAnsi="Arial" w:cs="Arial"/>
                <w:b/>
                <w:sz w:val="22"/>
                <w:szCs w:val="22"/>
              </w:rPr>
              <w:t>Description</w:t>
            </w:r>
          </w:p>
        </w:tc>
        <w:tc>
          <w:tcPr>
            <w:tcW w:w="2880" w:type="dxa"/>
            <w:shd w:val="clear" w:color="auto" w:fill="auto"/>
          </w:tcPr>
          <w:p w14:paraId="21BFD88A" w14:textId="77777777" w:rsidR="007D3E1B" w:rsidRPr="00BC1CDC" w:rsidRDefault="007D3E1B" w:rsidP="007D3E1B">
            <w:pPr>
              <w:pStyle w:val="Body"/>
              <w:spacing w:before="60" w:after="60"/>
              <w:rPr>
                <w:rFonts w:ascii="Arial" w:hAnsi="Arial" w:cs="Arial"/>
                <w:b/>
                <w:sz w:val="22"/>
                <w:szCs w:val="22"/>
              </w:rPr>
            </w:pPr>
            <w:r w:rsidRPr="00BC1CDC">
              <w:rPr>
                <w:rFonts w:ascii="Arial" w:hAnsi="Arial" w:cs="Arial"/>
                <w:b/>
                <w:sz w:val="22"/>
                <w:szCs w:val="22"/>
              </w:rPr>
              <w:t>Author</w:t>
            </w:r>
          </w:p>
        </w:tc>
      </w:tr>
      <w:tr w:rsidR="008D7012" w:rsidRPr="00D72CFA" w14:paraId="428C270C" w14:textId="77777777" w:rsidTr="008D7012">
        <w:trPr>
          <w:ins w:id="7" w:author="Andrew Parcel" w:date="2020-11-23T10:23:00Z"/>
        </w:trPr>
        <w:tc>
          <w:tcPr>
            <w:tcW w:w="1350" w:type="dxa"/>
          </w:tcPr>
          <w:p w14:paraId="3F1BF66A" w14:textId="19B87982" w:rsidR="008D7012" w:rsidRDefault="008D7012" w:rsidP="008D7012">
            <w:pPr>
              <w:pStyle w:val="Body"/>
              <w:spacing w:before="60" w:after="60"/>
              <w:rPr>
                <w:ins w:id="8" w:author="Andrew Parcel" w:date="2020-11-23T10:23:00Z"/>
                <w:rFonts w:ascii="Arial" w:hAnsi="Arial" w:cs="Arial"/>
                <w:sz w:val="22"/>
                <w:szCs w:val="22"/>
              </w:rPr>
            </w:pPr>
            <w:ins w:id="9" w:author="Andrew Parcel" w:date="2020-11-23T10:23:00Z">
              <w:r>
                <w:rPr>
                  <w:rFonts w:ascii="Arial" w:hAnsi="Arial" w:cs="Arial"/>
                  <w:sz w:val="22"/>
                  <w:szCs w:val="22"/>
                </w:rPr>
                <w:t>11/23/2020</w:t>
              </w:r>
            </w:ins>
          </w:p>
        </w:tc>
        <w:tc>
          <w:tcPr>
            <w:tcW w:w="1080" w:type="dxa"/>
          </w:tcPr>
          <w:p w14:paraId="2EC92609" w14:textId="551A3862" w:rsidR="008D7012" w:rsidRPr="00D72CFA" w:rsidRDefault="008D7012" w:rsidP="008D7012">
            <w:pPr>
              <w:pStyle w:val="Body"/>
              <w:spacing w:before="60" w:after="60"/>
              <w:rPr>
                <w:ins w:id="10" w:author="Andrew Parcel" w:date="2020-11-23T10:23:00Z"/>
                <w:rFonts w:ascii="Arial" w:hAnsi="Arial" w:cs="Arial"/>
                <w:sz w:val="22"/>
                <w:szCs w:val="22"/>
              </w:rPr>
            </w:pPr>
            <w:ins w:id="11" w:author="Andrew Parcel" w:date="2020-11-23T10:23:00Z">
              <w:r>
                <w:rPr>
                  <w:rFonts w:ascii="Arial" w:hAnsi="Arial" w:cs="Arial"/>
                  <w:sz w:val="22"/>
                  <w:szCs w:val="22"/>
                </w:rPr>
                <w:t>0.2</w:t>
              </w:r>
            </w:ins>
          </w:p>
        </w:tc>
        <w:tc>
          <w:tcPr>
            <w:tcW w:w="3870" w:type="dxa"/>
          </w:tcPr>
          <w:p w14:paraId="75C505D3" w14:textId="66D97B5C" w:rsidR="008D7012" w:rsidRPr="00D72CFA" w:rsidRDefault="008D7012" w:rsidP="008D7012">
            <w:pPr>
              <w:pStyle w:val="Body"/>
              <w:spacing w:before="60" w:after="60"/>
              <w:rPr>
                <w:ins w:id="12" w:author="Andrew Parcel" w:date="2020-11-23T10:23:00Z"/>
                <w:rFonts w:ascii="Arial" w:hAnsi="Arial" w:cs="Arial"/>
                <w:sz w:val="22"/>
                <w:szCs w:val="22"/>
              </w:rPr>
            </w:pPr>
            <w:ins w:id="13" w:author="Andrew Parcel" w:date="2020-11-23T10:23:00Z">
              <w:r>
                <w:rPr>
                  <w:rFonts w:ascii="Arial" w:hAnsi="Arial" w:cs="Arial"/>
                  <w:sz w:val="22"/>
                  <w:szCs w:val="22"/>
                </w:rPr>
                <w:t>Updated to include the SaaS use-</w:t>
              </w:r>
            </w:ins>
            <w:ins w:id="14" w:author="Andrew Parcel" w:date="2020-11-23T10:24:00Z">
              <w:r>
                <w:rPr>
                  <w:rFonts w:ascii="Arial" w:hAnsi="Arial" w:cs="Arial"/>
                  <w:sz w:val="22"/>
                  <w:szCs w:val="22"/>
                </w:rPr>
                <w:t>case</w:t>
              </w:r>
            </w:ins>
          </w:p>
        </w:tc>
        <w:tc>
          <w:tcPr>
            <w:tcW w:w="2880" w:type="dxa"/>
          </w:tcPr>
          <w:p w14:paraId="227D78B3" w14:textId="6A693F41" w:rsidR="008D7012" w:rsidRPr="00D72CFA" w:rsidRDefault="008D7012" w:rsidP="008D7012">
            <w:pPr>
              <w:pStyle w:val="Body"/>
              <w:spacing w:before="60" w:after="60"/>
              <w:rPr>
                <w:ins w:id="15" w:author="Andrew Parcel" w:date="2020-11-23T10:23:00Z"/>
                <w:rFonts w:ascii="Arial" w:hAnsi="Arial" w:cs="Arial"/>
                <w:sz w:val="22"/>
                <w:szCs w:val="22"/>
              </w:rPr>
            </w:pPr>
            <w:ins w:id="16" w:author="Andrew Parcel" w:date="2020-11-23T10:23:00Z">
              <w:r>
                <w:rPr>
                  <w:rFonts w:ascii="Arial" w:hAnsi="Arial" w:cs="Arial"/>
                  <w:sz w:val="22"/>
                  <w:szCs w:val="22"/>
                </w:rPr>
                <w:t>DVP Team</w:t>
              </w:r>
            </w:ins>
          </w:p>
        </w:tc>
      </w:tr>
      <w:tr w:rsidR="008D7012" w:rsidRPr="00D72CFA" w14:paraId="6A662AFE" w14:textId="77777777" w:rsidTr="008D7012">
        <w:tc>
          <w:tcPr>
            <w:tcW w:w="1350" w:type="dxa"/>
          </w:tcPr>
          <w:p w14:paraId="3926F4C7" w14:textId="77777777" w:rsidR="008D7012" w:rsidRDefault="008D7012" w:rsidP="008D7012">
            <w:pPr>
              <w:pStyle w:val="Body"/>
              <w:spacing w:before="60" w:after="60"/>
              <w:rPr>
                <w:rFonts w:ascii="Arial" w:hAnsi="Arial" w:cs="Arial"/>
                <w:sz w:val="22"/>
                <w:szCs w:val="22"/>
              </w:rPr>
            </w:pPr>
            <w:r>
              <w:rPr>
                <w:rFonts w:ascii="Arial" w:hAnsi="Arial" w:cs="Arial"/>
                <w:sz w:val="22"/>
                <w:szCs w:val="22"/>
              </w:rPr>
              <w:t>9/6/2017</w:t>
            </w:r>
          </w:p>
        </w:tc>
        <w:tc>
          <w:tcPr>
            <w:tcW w:w="1080" w:type="dxa"/>
          </w:tcPr>
          <w:p w14:paraId="26894F9C" w14:textId="77777777" w:rsidR="008D7012" w:rsidRPr="00D72CFA" w:rsidRDefault="008D7012" w:rsidP="008D7012">
            <w:pPr>
              <w:pStyle w:val="Body"/>
              <w:spacing w:before="60" w:after="60"/>
              <w:rPr>
                <w:rFonts w:ascii="Arial" w:hAnsi="Arial" w:cs="Arial"/>
                <w:sz w:val="22"/>
                <w:szCs w:val="22"/>
              </w:rPr>
            </w:pPr>
            <w:r w:rsidRPr="00D72CFA">
              <w:rPr>
                <w:rFonts w:ascii="Arial" w:hAnsi="Arial" w:cs="Arial"/>
                <w:sz w:val="22"/>
                <w:szCs w:val="22"/>
              </w:rPr>
              <w:t>0.1</w:t>
            </w:r>
          </w:p>
        </w:tc>
        <w:tc>
          <w:tcPr>
            <w:tcW w:w="3870" w:type="dxa"/>
          </w:tcPr>
          <w:p w14:paraId="7CBFDAED" w14:textId="77777777" w:rsidR="008D7012" w:rsidRPr="00D72CFA" w:rsidRDefault="008D7012" w:rsidP="008D7012">
            <w:pPr>
              <w:pStyle w:val="Body"/>
              <w:spacing w:before="60" w:after="60"/>
              <w:rPr>
                <w:rFonts w:ascii="Arial" w:hAnsi="Arial" w:cs="Arial"/>
                <w:sz w:val="22"/>
                <w:szCs w:val="22"/>
              </w:rPr>
            </w:pPr>
            <w:r w:rsidRPr="00D72CFA">
              <w:rPr>
                <w:rFonts w:ascii="Arial" w:hAnsi="Arial" w:cs="Arial"/>
                <w:sz w:val="22"/>
                <w:szCs w:val="22"/>
              </w:rPr>
              <w:t>Initial draft</w:t>
            </w:r>
          </w:p>
        </w:tc>
        <w:tc>
          <w:tcPr>
            <w:tcW w:w="2880" w:type="dxa"/>
          </w:tcPr>
          <w:p w14:paraId="673EAC55" w14:textId="77777777" w:rsidR="008D7012" w:rsidRPr="00D72CFA" w:rsidRDefault="008D7012" w:rsidP="008D7012">
            <w:pPr>
              <w:pStyle w:val="Body"/>
              <w:spacing w:before="60" w:after="60"/>
              <w:rPr>
                <w:rFonts w:ascii="Arial" w:hAnsi="Arial" w:cs="Arial"/>
                <w:sz w:val="22"/>
                <w:szCs w:val="22"/>
              </w:rPr>
            </w:pPr>
            <w:r w:rsidRPr="00D72CFA">
              <w:rPr>
                <w:rFonts w:ascii="Arial" w:hAnsi="Arial" w:cs="Arial"/>
                <w:sz w:val="22"/>
                <w:szCs w:val="22"/>
              </w:rPr>
              <w:t>Linda Reimonenq</w:t>
            </w:r>
            <w:r>
              <w:rPr>
                <w:rFonts w:ascii="Arial" w:hAnsi="Arial" w:cs="Arial"/>
                <w:sz w:val="22"/>
                <w:szCs w:val="22"/>
              </w:rPr>
              <w:t>, Brian Toval</w:t>
            </w:r>
          </w:p>
        </w:tc>
      </w:tr>
    </w:tbl>
    <w:p w14:paraId="6C8C449D" w14:textId="77777777" w:rsidR="006E64F6" w:rsidRPr="002A7375" w:rsidRDefault="006E64F6">
      <w:pPr>
        <w:widowControl/>
        <w:spacing w:before="0" w:after="0"/>
        <w:rPr>
          <w:rFonts w:eastAsia="Calibri"/>
          <w:szCs w:val="24"/>
        </w:rPr>
      </w:pPr>
      <w:r>
        <w:rPr>
          <w:color w:val="0070C0"/>
        </w:rPr>
        <w:br w:type="page"/>
      </w:r>
    </w:p>
    <w:p w14:paraId="5C311BEB" w14:textId="77777777" w:rsidR="00CB2B2C" w:rsidRPr="009757CE" w:rsidRDefault="00CB2B2C" w:rsidP="006E64F6">
      <w:pPr>
        <w:pStyle w:val="Body"/>
        <w:jc w:val="center"/>
        <w:rPr>
          <w:rFonts w:ascii="Arial" w:hAnsi="Arial" w:cs="Arial"/>
          <w:b/>
          <w:sz w:val="36"/>
          <w:szCs w:val="36"/>
        </w:rPr>
      </w:pPr>
      <w:bookmarkStart w:id="17" w:name="OLE_LINK1"/>
      <w:r w:rsidRPr="009757CE">
        <w:rPr>
          <w:rFonts w:ascii="Arial" w:hAnsi="Arial" w:cs="Arial"/>
          <w:b/>
          <w:sz w:val="36"/>
          <w:szCs w:val="36"/>
        </w:rPr>
        <w:lastRenderedPageBreak/>
        <w:t>Table of Contents</w:t>
      </w:r>
    </w:p>
    <w:bookmarkStart w:id="18" w:name="_Toc320274579"/>
    <w:bookmarkStart w:id="19" w:name="_Toc320279452"/>
    <w:bookmarkStart w:id="20" w:name="_Toc323533342"/>
    <w:bookmarkStart w:id="21" w:name="_Toc79889711"/>
    <w:bookmarkEnd w:id="17"/>
    <w:p w14:paraId="19CB0E31" w14:textId="77777777" w:rsidR="0022260D" w:rsidRDefault="00517845">
      <w:pPr>
        <w:pStyle w:val="TOC1"/>
        <w:rPr>
          <w:rFonts w:asciiTheme="minorHAnsi" w:eastAsiaTheme="minorEastAsia" w:hAnsiTheme="minorHAnsi" w:cstheme="minorBidi"/>
          <w:b w:val="0"/>
          <w:noProof/>
          <w:sz w:val="22"/>
          <w:szCs w:val="22"/>
        </w:rPr>
      </w:pPr>
      <w:r>
        <w:rPr>
          <w:b w:val="0"/>
        </w:rPr>
        <w:fldChar w:fldCharType="begin"/>
      </w:r>
      <w:r w:rsidR="00F16125">
        <w:instrText xml:space="preserve"> TOC \o "1-3" \h \z \u </w:instrText>
      </w:r>
      <w:r>
        <w:rPr>
          <w:b w:val="0"/>
        </w:rPr>
        <w:fldChar w:fldCharType="separate"/>
      </w:r>
      <w:hyperlink w:anchor="_Toc493831795" w:history="1">
        <w:r w:rsidR="0022260D" w:rsidRPr="00B75A5C">
          <w:rPr>
            <w:rStyle w:val="Hyperlink"/>
            <w:noProof/>
          </w:rPr>
          <w:t>1.0</w:t>
        </w:r>
        <w:r w:rsidR="0022260D">
          <w:rPr>
            <w:rFonts w:asciiTheme="minorHAnsi" w:eastAsiaTheme="minorEastAsia" w:hAnsiTheme="minorHAnsi" w:cstheme="minorBidi"/>
            <w:b w:val="0"/>
            <w:noProof/>
            <w:sz w:val="22"/>
            <w:szCs w:val="22"/>
          </w:rPr>
          <w:tab/>
        </w:r>
        <w:r w:rsidR="0022260D" w:rsidRPr="00B75A5C">
          <w:rPr>
            <w:rStyle w:val="Hyperlink"/>
            <w:noProof/>
          </w:rPr>
          <w:t>Introduction</w:t>
        </w:r>
        <w:r w:rsidR="0022260D">
          <w:rPr>
            <w:noProof/>
            <w:webHidden/>
          </w:rPr>
          <w:tab/>
        </w:r>
        <w:r w:rsidR="0022260D">
          <w:rPr>
            <w:noProof/>
            <w:webHidden/>
          </w:rPr>
          <w:fldChar w:fldCharType="begin"/>
        </w:r>
        <w:r w:rsidR="0022260D">
          <w:rPr>
            <w:noProof/>
            <w:webHidden/>
          </w:rPr>
          <w:instrText xml:space="preserve"> PAGEREF _Toc493831795 \h </w:instrText>
        </w:r>
        <w:r w:rsidR="0022260D">
          <w:rPr>
            <w:noProof/>
            <w:webHidden/>
          </w:rPr>
        </w:r>
        <w:r w:rsidR="0022260D">
          <w:rPr>
            <w:noProof/>
            <w:webHidden/>
          </w:rPr>
          <w:fldChar w:fldCharType="separate"/>
        </w:r>
        <w:r w:rsidR="0022260D">
          <w:rPr>
            <w:noProof/>
            <w:webHidden/>
          </w:rPr>
          <w:t>1</w:t>
        </w:r>
        <w:r w:rsidR="0022260D">
          <w:rPr>
            <w:noProof/>
            <w:webHidden/>
          </w:rPr>
          <w:fldChar w:fldCharType="end"/>
        </w:r>
      </w:hyperlink>
    </w:p>
    <w:p w14:paraId="1DEC2ACB"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796" w:history="1">
        <w:r w:rsidR="0022260D" w:rsidRPr="00B75A5C">
          <w:rPr>
            <w:rStyle w:val="Hyperlink"/>
            <w:noProof/>
            <w14:scene3d>
              <w14:camera w14:prst="orthographicFront"/>
              <w14:lightRig w14:rig="threePt" w14:dir="t">
                <w14:rot w14:lat="0" w14:lon="0" w14:rev="0"/>
              </w14:lightRig>
            </w14:scene3d>
          </w:rPr>
          <w:t>1.1</w:t>
        </w:r>
        <w:r w:rsidR="0022260D">
          <w:rPr>
            <w:rFonts w:asciiTheme="minorHAnsi" w:eastAsiaTheme="minorEastAsia" w:hAnsiTheme="minorHAnsi" w:cstheme="minorBidi"/>
            <w:b w:val="0"/>
            <w:noProof/>
            <w:sz w:val="22"/>
            <w:szCs w:val="22"/>
          </w:rPr>
          <w:tab/>
        </w:r>
        <w:r w:rsidR="0022260D" w:rsidRPr="00B75A5C">
          <w:rPr>
            <w:rStyle w:val="Hyperlink"/>
            <w:noProof/>
          </w:rPr>
          <w:t>Purpose</w:t>
        </w:r>
        <w:r w:rsidR="0022260D">
          <w:rPr>
            <w:noProof/>
            <w:webHidden/>
          </w:rPr>
          <w:tab/>
        </w:r>
        <w:r w:rsidR="0022260D">
          <w:rPr>
            <w:noProof/>
            <w:webHidden/>
          </w:rPr>
          <w:fldChar w:fldCharType="begin"/>
        </w:r>
        <w:r w:rsidR="0022260D">
          <w:rPr>
            <w:noProof/>
            <w:webHidden/>
          </w:rPr>
          <w:instrText xml:space="preserve"> PAGEREF _Toc493831796 \h </w:instrText>
        </w:r>
        <w:r w:rsidR="0022260D">
          <w:rPr>
            <w:noProof/>
            <w:webHidden/>
          </w:rPr>
        </w:r>
        <w:r w:rsidR="0022260D">
          <w:rPr>
            <w:noProof/>
            <w:webHidden/>
          </w:rPr>
          <w:fldChar w:fldCharType="separate"/>
        </w:r>
        <w:r w:rsidR="0022260D">
          <w:rPr>
            <w:noProof/>
            <w:webHidden/>
          </w:rPr>
          <w:t>1</w:t>
        </w:r>
        <w:r w:rsidR="0022260D">
          <w:rPr>
            <w:noProof/>
            <w:webHidden/>
          </w:rPr>
          <w:fldChar w:fldCharType="end"/>
        </w:r>
      </w:hyperlink>
    </w:p>
    <w:p w14:paraId="0832820B"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797" w:history="1">
        <w:r w:rsidR="0022260D" w:rsidRPr="00B75A5C">
          <w:rPr>
            <w:rStyle w:val="Hyperlink"/>
            <w:noProof/>
            <w14:scene3d>
              <w14:camera w14:prst="orthographicFront"/>
              <w14:lightRig w14:rig="threePt" w14:dir="t">
                <w14:rot w14:lat="0" w14:lon="0" w14:rev="0"/>
              </w14:lightRig>
            </w14:scene3d>
          </w:rPr>
          <w:t>1.2</w:t>
        </w:r>
        <w:r w:rsidR="0022260D">
          <w:rPr>
            <w:rFonts w:asciiTheme="minorHAnsi" w:eastAsiaTheme="minorEastAsia" w:hAnsiTheme="minorHAnsi" w:cstheme="minorBidi"/>
            <w:b w:val="0"/>
            <w:noProof/>
            <w:sz w:val="22"/>
            <w:szCs w:val="22"/>
          </w:rPr>
          <w:tab/>
        </w:r>
        <w:r w:rsidR="0022260D" w:rsidRPr="00B75A5C">
          <w:rPr>
            <w:rStyle w:val="Hyperlink"/>
            <w:noProof/>
          </w:rPr>
          <w:t>Scope</w:t>
        </w:r>
        <w:r w:rsidR="0022260D">
          <w:rPr>
            <w:noProof/>
            <w:webHidden/>
          </w:rPr>
          <w:tab/>
        </w:r>
        <w:r w:rsidR="0022260D">
          <w:rPr>
            <w:noProof/>
            <w:webHidden/>
          </w:rPr>
          <w:fldChar w:fldCharType="begin"/>
        </w:r>
        <w:r w:rsidR="0022260D">
          <w:rPr>
            <w:noProof/>
            <w:webHidden/>
          </w:rPr>
          <w:instrText xml:space="preserve"> PAGEREF _Toc493831797 \h </w:instrText>
        </w:r>
        <w:r w:rsidR="0022260D">
          <w:rPr>
            <w:noProof/>
            <w:webHidden/>
          </w:rPr>
        </w:r>
        <w:r w:rsidR="0022260D">
          <w:rPr>
            <w:noProof/>
            <w:webHidden/>
          </w:rPr>
          <w:fldChar w:fldCharType="separate"/>
        </w:r>
        <w:r w:rsidR="0022260D">
          <w:rPr>
            <w:noProof/>
            <w:webHidden/>
          </w:rPr>
          <w:t>1</w:t>
        </w:r>
        <w:r w:rsidR="0022260D">
          <w:rPr>
            <w:noProof/>
            <w:webHidden/>
          </w:rPr>
          <w:fldChar w:fldCharType="end"/>
        </w:r>
      </w:hyperlink>
    </w:p>
    <w:p w14:paraId="14B3A0BD"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798" w:history="1">
        <w:r w:rsidR="0022260D" w:rsidRPr="00B75A5C">
          <w:rPr>
            <w:rStyle w:val="Hyperlink"/>
            <w:noProof/>
            <w14:scene3d>
              <w14:camera w14:prst="orthographicFront"/>
              <w14:lightRig w14:rig="threePt" w14:dir="t">
                <w14:rot w14:lat="0" w14:lon="0" w14:rev="0"/>
              </w14:lightRig>
            </w14:scene3d>
          </w:rPr>
          <w:t>1.3</w:t>
        </w:r>
        <w:r w:rsidR="0022260D">
          <w:rPr>
            <w:rFonts w:asciiTheme="minorHAnsi" w:eastAsiaTheme="minorEastAsia" w:hAnsiTheme="minorHAnsi" w:cstheme="minorBidi"/>
            <w:b w:val="0"/>
            <w:noProof/>
            <w:sz w:val="22"/>
            <w:szCs w:val="22"/>
          </w:rPr>
          <w:tab/>
        </w:r>
        <w:r w:rsidR="0022260D" w:rsidRPr="00B75A5C">
          <w:rPr>
            <w:rStyle w:val="Hyperlink"/>
            <w:noProof/>
          </w:rPr>
          <w:t>References</w:t>
        </w:r>
        <w:r w:rsidR="0022260D">
          <w:rPr>
            <w:noProof/>
            <w:webHidden/>
          </w:rPr>
          <w:tab/>
        </w:r>
        <w:r w:rsidR="0022260D">
          <w:rPr>
            <w:noProof/>
            <w:webHidden/>
          </w:rPr>
          <w:fldChar w:fldCharType="begin"/>
        </w:r>
        <w:r w:rsidR="0022260D">
          <w:rPr>
            <w:noProof/>
            <w:webHidden/>
          </w:rPr>
          <w:instrText xml:space="preserve"> PAGEREF _Toc493831798 \h </w:instrText>
        </w:r>
        <w:r w:rsidR="0022260D">
          <w:rPr>
            <w:noProof/>
            <w:webHidden/>
          </w:rPr>
        </w:r>
        <w:r w:rsidR="0022260D">
          <w:rPr>
            <w:noProof/>
            <w:webHidden/>
          </w:rPr>
          <w:fldChar w:fldCharType="separate"/>
        </w:r>
        <w:r w:rsidR="0022260D">
          <w:rPr>
            <w:noProof/>
            <w:webHidden/>
          </w:rPr>
          <w:t>2</w:t>
        </w:r>
        <w:r w:rsidR="0022260D">
          <w:rPr>
            <w:noProof/>
            <w:webHidden/>
          </w:rPr>
          <w:fldChar w:fldCharType="end"/>
        </w:r>
      </w:hyperlink>
    </w:p>
    <w:p w14:paraId="4A2A23BD" w14:textId="77777777" w:rsidR="0022260D" w:rsidRDefault="0063486B">
      <w:pPr>
        <w:pStyle w:val="TOC3"/>
        <w:rPr>
          <w:rFonts w:asciiTheme="minorHAnsi" w:eastAsiaTheme="minorEastAsia" w:hAnsiTheme="minorHAnsi" w:cstheme="minorBidi"/>
          <w:b w:val="0"/>
          <w:noProof/>
          <w:sz w:val="22"/>
          <w:szCs w:val="22"/>
        </w:rPr>
      </w:pPr>
      <w:hyperlink w:anchor="_Toc493831799" w:history="1">
        <w:r w:rsidR="0022260D" w:rsidRPr="00B75A5C">
          <w:rPr>
            <w:rStyle w:val="Hyperlink"/>
            <w:noProof/>
          </w:rPr>
          <w:t>1.3.1</w:t>
        </w:r>
        <w:r w:rsidR="0022260D">
          <w:rPr>
            <w:rFonts w:asciiTheme="minorHAnsi" w:eastAsiaTheme="minorEastAsia" w:hAnsiTheme="minorHAnsi" w:cstheme="minorBidi"/>
            <w:b w:val="0"/>
            <w:noProof/>
            <w:sz w:val="22"/>
            <w:szCs w:val="22"/>
          </w:rPr>
          <w:tab/>
        </w:r>
        <w:r w:rsidR="0022260D" w:rsidRPr="00B75A5C">
          <w:rPr>
            <w:rStyle w:val="Hyperlink"/>
            <w:noProof/>
          </w:rPr>
          <w:t>Requirements, Design, and Service Description Documentation</w:t>
        </w:r>
        <w:r w:rsidR="0022260D">
          <w:rPr>
            <w:noProof/>
            <w:webHidden/>
          </w:rPr>
          <w:tab/>
        </w:r>
        <w:r w:rsidR="0022260D">
          <w:rPr>
            <w:noProof/>
            <w:webHidden/>
          </w:rPr>
          <w:fldChar w:fldCharType="begin"/>
        </w:r>
        <w:r w:rsidR="0022260D">
          <w:rPr>
            <w:noProof/>
            <w:webHidden/>
          </w:rPr>
          <w:instrText xml:space="preserve"> PAGEREF _Toc493831799 \h </w:instrText>
        </w:r>
        <w:r w:rsidR="0022260D">
          <w:rPr>
            <w:noProof/>
            <w:webHidden/>
          </w:rPr>
        </w:r>
        <w:r w:rsidR="0022260D">
          <w:rPr>
            <w:noProof/>
            <w:webHidden/>
          </w:rPr>
          <w:fldChar w:fldCharType="separate"/>
        </w:r>
        <w:r w:rsidR="0022260D">
          <w:rPr>
            <w:noProof/>
            <w:webHidden/>
          </w:rPr>
          <w:t>2</w:t>
        </w:r>
        <w:r w:rsidR="0022260D">
          <w:rPr>
            <w:noProof/>
            <w:webHidden/>
          </w:rPr>
          <w:fldChar w:fldCharType="end"/>
        </w:r>
      </w:hyperlink>
    </w:p>
    <w:p w14:paraId="4DA9E286" w14:textId="77777777" w:rsidR="0022260D" w:rsidRDefault="0063486B">
      <w:pPr>
        <w:pStyle w:val="TOC3"/>
        <w:rPr>
          <w:rFonts w:asciiTheme="minorHAnsi" w:eastAsiaTheme="minorEastAsia" w:hAnsiTheme="minorHAnsi" w:cstheme="minorBidi"/>
          <w:b w:val="0"/>
          <w:noProof/>
          <w:sz w:val="22"/>
          <w:szCs w:val="22"/>
        </w:rPr>
      </w:pPr>
      <w:hyperlink w:anchor="_Toc493831800" w:history="1">
        <w:r w:rsidR="0022260D" w:rsidRPr="00B75A5C">
          <w:rPr>
            <w:rStyle w:val="Hyperlink"/>
            <w:noProof/>
          </w:rPr>
          <w:t>1.3.2</w:t>
        </w:r>
        <w:r w:rsidR="0022260D">
          <w:rPr>
            <w:rFonts w:asciiTheme="minorHAnsi" w:eastAsiaTheme="minorEastAsia" w:hAnsiTheme="minorHAnsi" w:cstheme="minorBidi"/>
            <w:b w:val="0"/>
            <w:noProof/>
            <w:sz w:val="22"/>
            <w:szCs w:val="22"/>
          </w:rPr>
          <w:tab/>
        </w:r>
        <w:r w:rsidR="0022260D" w:rsidRPr="00B75A5C">
          <w:rPr>
            <w:rStyle w:val="Hyperlink"/>
            <w:noProof/>
          </w:rPr>
          <w:t>Business Policy Documentation</w:t>
        </w:r>
        <w:r w:rsidR="0022260D">
          <w:rPr>
            <w:noProof/>
            <w:webHidden/>
          </w:rPr>
          <w:tab/>
        </w:r>
        <w:r w:rsidR="0022260D">
          <w:rPr>
            <w:noProof/>
            <w:webHidden/>
          </w:rPr>
          <w:fldChar w:fldCharType="begin"/>
        </w:r>
        <w:r w:rsidR="0022260D">
          <w:rPr>
            <w:noProof/>
            <w:webHidden/>
          </w:rPr>
          <w:instrText xml:space="preserve"> PAGEREF _Toc493831800 \h </w:instrText>
        </w:r>
        <w:r w:rsidR="0022260D">
          <w:rPr>
            <w:noProof/>
            <w:webHidden/>
          </w:rPr>
        </w:r>
        <w:r w:rsidR="0022260D">
          <w:rPr>
            <w:noProof/>
            <w:webHidden/>
          </w:rPr>
          <w:fldChar w:fldCharType="separate"/>
        </w:r>
        <w:r w:rsidR="0022260D">
          <w:rPr>
            <w:noProof/>
            <w:webHidden/>
          </w:rPr>
          <w:t>2</w:t>
        </w:r>
        <w:r w:rsidR="0022260D">
          <w:rPr>
            <w:noProof/>
            <w:webHidden/>
          </w:rPr>
          <w:fldChar w:fldCharType="end"/>
        </w:r>
      </w:hyperlink>
    </w:p>
    <w:p w14:paraId="096418DB" w14:textId="77777777" w:rsidR="0022260D" w:rsidRDefault="0063486B">
      <w:pPr>
        <w:pStyle w:val="TOC3"/>
        <w:rPr>
          <w:rFonts w:asciiTheme="minorHAnsi" w:eastAsiaTheme="minorEastAsia" w:hAnsiTheme="minorHAnsi" w:cstheme="minorBidi"/>
          <w:b w:val="0"/>
          <w:noProof/>
          <w:sz w:val="22"/>
          <w:szCs w:val="22"/>
        </w:rPr>
      </w:pPr>
      <w:hyperlink w:anchor="_Toc493831801" w:history="1">
        <w:r w:rsidR="0022260D" w:rsidRPr="00B75A5C">
          <w:rPr>
            <w:rStyle w:val="Hyperlink"/>
            <w:noProof/>
          </w:rPr>
          <w:t>1.3.3</w:t>
        </w:r>
        <w:r w:rsidR="0022260D">
          <w:rPr>
            <w:rFonts w:asciiTheme="minorHAnsi" w:eastAsiaTheme="minorEastAsia" w:hAnsiTheme="minorHAnsi" w:cstheme="minorBidi"/>
            <w:b w:val="0"/>
            <w:noProof/>
            <w:sz w:val="22"/>
            <w:szCs w:val="22"/>
          </w:rPr>
          <w:tab/>
        </w:r>
        <w:r w:rsidR="0022260D" w:rsidRPr="00B75A5C">
          <w:rPr>
            <w:rStyle w:val="Hyperlink"/>
            <w:noProof/>
          </w:rPr>
          <w:t>Abbreviations and Definitions</w:t>
        </w:r>
        <w:r w:rsidR="0022260D">
          <w:rPr>
            <w:noProof/>
            <w:webHidden/>
          </w:rPr>
          <w:tab/>
        </w:r>
        <w:r w:rsidR="0022260D">
          <w:rPr>
            <w:noProof/>
            <w:webHidden/>
          </w:rPr>
          <w:fldChar w:fldCharType="begin"/>
        </w:r>
        <w:r w:rsidR="0022260D">
          <w:rPr>
            <w:noProof/>
            <w:webHidden/>
          </w:rPr>
          <w:instrText xml:space="preserve"> PAGEREF _Toc493831801 \h </w:instrText>
        </w:r>
        <w:r w:rsidR="0022260D">
          <w:rPr>
            <w:noProof/>
            <w:webHidden/>
          </w:rPr>
        </w:r>
        <w:r w:rsidR="0022260D">
          <w:rPr>
            <w:noProof/>
            <w:webHidden/>
          </w:rPr>
          <w:fldChar w:fldCharType="separate"/>
        </w:r>
        <w:r w:rsidR="0022260D">
          <w:rPr>
            <w:noProof/>
            <w:webHidden/>
          </w:rPr>
          <w:t>2</w:t>
        </w:r>
        <w:r w:rsidR="0022260D">
          <w:rPr>
            <w:noProof/>
            <w:webHidden/>
          </w:rPr>
          <w:fldChar w:fldCharType="end"/>
        </w:r>
      </w:hyperlink>
    </w:p>
    <w:p w14:paraId="601A4BCB" w14:textId="77777777" w:rsidR="0022260D" w:rsidRDefault="0063486B">
      <w:pPr>
        <w:pStyle w:val="TOC3"/>
        <w:rPr>
          <w:rFonts w:asciiTheme="minorHAnsi" w:eastAsiaTheme="minorEastAsia" w:hAnsiTheme="minorHAnsi" w:cstheme="minorBidi"/>
          <w:b w:val="0"/>
          <w:noProof/>
          <w:sz w:val="22"/>
          <w:szCs w:val="22"/>
        </w:rPr>
      </w:pPr>
      <w:hyperlink w:anchor="_Toc493831802" w:history="1">
        <w:r w:rsidR="0022260D" w:rsidRPr="00B75A5C">
          <w:rPr>
            <w:rStyle w:val="Hyperlink"/>
            <w:noProof/>
          </w:rPr>
          <w:t>1.3.4</w:t>
        </w:r>
        <w:r w:rsidR="0022260D">
          <w:rPr>
            <w:rFonts w:asciiTheme="minorHAnsi" w:eastAsiaTheme="minorEastAsia" w:hAnsiTheme="minorHAnsi" w:cstheme="minorBidi"/>
            <w:b w:val="0"/>
            <w:noProof/>
            <w:sz w:val="22"/>
            <w:szCs w:val="22"/>
          </w:rPr>
          <w:tab/>
        </w:r>
        <w:r w:rsidR="0022260D" w:rsidRPr="00B75A5C">
          <w:rPr>
            <w:rStyle w:val="Hyperlink"/>
            <w:noProof/>
          </w:rPr>
          <w:t>Additional Documentation</w:t>
        </w:r>
        <w:r w:rsidR="0022260D">
          <w:rPr>
            <w:noProof/>
            <w:webHidden/>
          </w:rPr>
          <w:tab/>
        </w:r>
        <w:r w:rsidR="0022260D">
          <w:rPr>
            <w:noProof/>
            <w:webHidden/>
          </w:rPr>
          <w:fldChar w:fldCharType="begin"/>
        </w:r>
        <w:r w:rsidR="0022260D">
          <w:rPr>
            <w:noProof/>
            <w:webHidden/>
          </w:rPr>
          <w:instrText xml:space="preserve"> PAGEREF _Toc493831802 \h </w:instrText>
        </w:r>
        <w:r w:rsidR="0022260D">
          <w:rPr>
            <w:noProof/>
            <w:webHidden/>
          </w:rPr>
        </w:r>
        <w:r w:rsidR="0022260D">
          <w:rPr>
            <w:noProof/>
            <w:webHidden/>
          </w:rPr>
          <w:fldChar w:fldCharType="separate"/>
        </w:r>
        <w:r w:rsidR="0022260D">
          <w:rPr>
            <w:noProof/>
            <w:webHidden/>
          </w:rPr>
          <w:t>2</w:t>
        </w:r>
        <w:r w:rsidR="0022260D">
          <w:rPr>
            <w:noProof/>
            <w:webHidden/>
          </w:rPr>
          <w:fldChar w:fldCharType="end"/>
        </w:r>
      </w:hyperlink>
    </w:p>
    <w:p w14:paraId="6BDA9A76" w14:textId="77777777" w:rsidR="0022260D" w:rsidRDefault="0063486B">
      <w:pPr>
        <w:pStyle w:val="TOC1"/>
        <w:rPr>
          <w:rFonts w:asciiTheme="minorHAnsi" w:eastAsiaTheme="minorEastAsia" w:hAnsiTheme="minorHAnsi" w:cstheme="minorBidi"/>
          <w:b w:val="0"/>
          <w:noProof/>
          <w:sz w:val="22"/>
          <w:szCs w:val="22"/>
        </w:rPr>
      </w:pPr>
      <w:hyperlink w:anchor="_Toc493831803" w:history="1">
        <w:r w:rsidR="0022260D" w:rsidRPr="00B75A5C">
          <w:rPr>
            <w:rStyle w:val="Hyperlink"/>
            <w:noProof/>
          </w:rPr>
          <w:t>2.0</w:t>
        </w:r>
        <w:r w:rsidR="0022260D">
          <w:rPr>
            <w:rFonts w:asciiTheme="minorHAnsi" w:eastAsiaTheme="minorEastAsia" w:hAnsiTheme="minorHAnsi" w:cstheme="minorBidi"/>
            <w:b w:val="0"/>
            <w:noProof/>
            <w:sz w:val="22"/>
            <w:szCs w:val="22"/>
          </w:rPr>
          <w:tab/>
        </w:r>
        <w:r w:rsidR="0022260D" w:rsidRPr="00B75A5C">
          <w:rPr>
            <w:rStyle w:val="Hyperlink"/>
            <w:noProof/>
          </w:rPr>
          <w:t>Functional Requirements</w:t>
        </w:r>
        <w:r w:rsidR="0022260D">
          <w:rPr>
            <w:noProof/>
            <w:webHidden/>
          </w:rPr>
          <w:tab/>
        </w:r>
        <w:r w:rsidR="0022260D">
          <w:rPr>
            <w:noProof/>
            <w:webHidden/>
          </w:rPr>
          <w:fldChar w:fldCharType="begin"/>
        </w:r>
        <w:r w:rsidR="0022260D">
          <w:rPr>
            <w:noProof/>
            <w:webHidden/>
          </w:rPr>
          <w:instrText xml:space="preserve"> PAGEREF _Toc493831803 \h </w:instrText>
        </w:r>
        <w:r w:rsidR="0022260D">
          <w:rPr>
            <w:noProof/>
            <w:webHidden/>
          </w:rPr>
        </w:r>
        <w:r w:rsidR="0022260D">
          <w:rPr>
            <w:noProof/>
            <w:webHidden/>
          </w:rPr>
          <w:fldChar w:fldCharType="separate"/>
        </w:r>
        <w:r w:rsidR="0022260D">
          <w:rPr>
            <w:noProof/>
            <w:webHidden/>
          </w:rPr>
          <w:t>3</w:t>
        </w:r>
        <w:r w:rsidR="0022260D">
          <w:rPr>
            <w:noProof/>
            <w:webHidden/>
          </w:rPr>
          <w:fldChar w:fldCharType="end"/>
        </w:r>
      </w:hyperlink>
    </w:p>
    <w:p w14:paraId="3C649A67"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804" w:history="1">
        <w:r w:rsidR="0022260D" w:rsidRPr="00B75A5C">
          <w:rPr>
            <w:rStyle w:val="Hyperlink"/>
            <w:noProof/>
            <w14:scene3d>
              <w14:camera w14:prst="orthographicFront"/>
              <w14:lightRig w14:rig="threePt" w14:dir="t">
                <w14:rot w14:lat="0" w14:lon="0" w14:rev="0"/>
              </w14:lightRig>
            </w14:scene3d>
          </w:rPr>
          <w:t>2.1</w:t>
        </w:r>
        <w:r w:rsidR="0022260D">
          <w:rPr>
            <w:rFonts w:asciiTheme="minorHAnsi" w:eastAsiaTheme="minorEastAsia" w:hAnsiTheme="minorHAnsi" w:cstheme="minorBidi"/>
            <w:b w:val="0"/>
            <w:noProof/>
            <w:sz w:val="22"/>
            <w:szCs w:val="22"/>
          </w:rPr>
          <w:tab/>
        </w:r>
        <w:r w:rsidR="0022260D" w:rsidRPr="00B75A5C">
          <w:rPr>
            <w:rStyle w:val="Hyperlink"/>
            <w:noProof/>
          </w:rPr>
          <w:t>Functional Requirements for DVP</w:t>
        </w:r>
        <w:r w:rsidR="0022260D">
          <w:rPr>
            <w:noProof/>
            <w:webHidden/>
          </w:rPr>
          <w:tab/>
        </w:r>
        <w:r w:rsidR="0022260D">
          <w:rPr>
            <w:noProof/>
            <w:webHidden/>
          </w:rPr>
          <w:fldChar w:fldCharType="begin"/>
        </w:r>
        <w:r w:rsidR="0022260D">
          <w:rPr>
            <w:noProof/>
            <w:webHidden/>
          </w:rPr>
          <w:instrText xml:space="preserve"> PAGEREF _Toc493831804 \h </w:instrText>
        </w:r>
        <w:r w:rsidR="0022260D">
          <w:rPr>
            <w:noProof/>
            <w:webHidden/>
          </w:rPr>
        </w:r>
        <w:r w:rsidR="0022260D">
          <w:rPr>
            <w:noProof/>
            <w:webHidden/>
          </w:rPr>
          <w:fldChar w:fldCharType="separate"/>
        </w:r>
        <w:r w:rsidR="0022260D">
          <w:rPr>
            <w:noProof/>
            <w:webHidden/>
          </w:rPr>
          <w:t>3</w:t>
        </w:r>
        <w:r w:rsidR="0022260D">
          <w:rPr>
            <w:noProof/>
            <w:webHidden/>
          </w:rPr>
          <w:fldChar w:fldCharType="end"/>
        </w:r>
      </w:hyperlink>
    </w:p>
    <w:p w14:paraId="7A842CDE" w14:textId="77777777" w:rsidR="0022260D" w:rsidRDefault="0063486B">
      <w:pPr>
        <w:pStyle w:val="TOC3"/>
        <w:rPr>
          <w:rFonts w:asciiTheme="minorHAnsi" w:eastAsiaTheme="minorEastAsia" w:hAnsiTheme="minorHAnsi" w:cstheme="minorBidi"/>
          <w:b w:val="0"/>
          <w:noProof/>
          <w:sz w:val="22"/>
          <w:szCs w:val="22"/>
        </w:rPr>
      </w:pPr>
      <w:hyperlink w:anchor="_Toc493831805" w:history="1">
        <w:r w:rsidR="0022260D" w:rsidRPr="00B75A5C">
          <w:rPr>
            <w:rStyle w:val="Hyperlink"/>
            <w:noProof/>
          </w:rPr>
          <w:t>2.1.1</w:t>
        </w:r>
        <w:r w:rsidR="0022260D">
          <w:rPr>
            <w:rFonts w:asciiTheme="minorHAnsi" w:eastAsiaTheme="minorEastAsia" w:hAnsiTheme="minorHAnsi" w:cstheme="minorBidi"/>
            <w:b w:val="0"/>
            <w:noProof/>
            <w:sz w:val="22"/>
            <w:szCs w:val="22"/>
          </w:rPr>
          <w:tab/>
        </w:r>
        <w:r w:rsidR="0022260D" w:rsidRPr="00B75A5C">
          <w:rPr>
            <w:rStyle w:val="Hyperlink"/>
            <w:noProof/>
          </w:rPr>
          <w:t>Assumptions / Constraints / Risks</w:t>
        </w:r>
        <w:r w:rsidR="0022260D">
          <w:rPr>
            <w:noProof/>
            <w:webHidden/>
          </w:rPr>
          <w:tab/>
        </w:r>
        <w:r w:rsidR="0022260D">
          <w:rPr>
            <w:noProof/>
            <w:webHidden/>
          </w:rPr>
          <w:fldChar w:fldCharType="begin"/>
        </w:r>
        <w:r w:rsidR="0022260D">
          <w:rPr>
            <w:noProof/>
            <w:webHidden/>
          </w:rPr>
          <w:instrText xml:space="preserve"> PAGEREF _Toc493831805 \h </w:instrText>
        </w:r>
        <w:r w:rsidR="0022260D">
          <w:rPr>
            <w:noProof/>
            <w:webHidden/>
          </w:rPr>
        </w:r>
        <w:r w:rsidR="0022260D">
          <w:rPr>
            <w:noProof/>
            <w:webHidden/>
          </w:rPr>
          <w:fldChar w:fldCharType="separate"/>
        </w:r>
        <w:r w:rsidR="0022260D">
          <w:rPr>
            <w:noProof/>
            <w:webHidden/>
          </w:rPr>
          <w:t>3</w:t>
        </w:r>
        <w:r w:rsidR="0022260D">
          <w:rPr>
            <w:noProof/>
            <w:webHidden/>
          </w:rPr>
          <w:fldChar w:fldCharType="end"/>
        </w:r>
      </w:hyperlink>
    </w:p>
    <w:p w14:paraId="3BBA3D7B" w14:textId="77777777" w:rsidR="0022260D" w:rsidRDefault="0063486B">
      <w:pPr>
        <w:pStyle w:val="TOC3"/>
        <w:rPr>
          <w:rFonts w:asciiTheme="minorHAnsi" w:eastAsiaTheme="minorEastAsia" w:hAnsiTheme="minorHAnsi" w:cstheme="minorBidi"/>
          <w:b w:val="0"/>
          <w:noProof/>
          <w:sz w:val="22"/>
          <w:szCs w:val="22"/>
        </w:rPr>
      </w:pPr>
      <w:hyperlink w:anchor="_Toc493831806" w:history="1">
        <w:r w:rsidR="0022260D" w:rsidRPr="00B75A5C">
          <w:rPr>
            <w:rStyle w:val="Hyperlink"/>
            <w:noProof/>
          </w:rPr>
          <w:t>2.1.2</w:t>
        </w:r>
        <w:r w:rsidR="0022260D">
          <w:rPr>
            <w:rFonts w:asciiTheme="minorHAnsi" w:eastAsiaTheme="minorEastAsia" w:hAnsiTheme="minorHAnsi" w:cstheme="minorBidi"/>
            <w:b w:val="0"/>
            <w:noProof/>
            <w:sz w:val="22"/>
            <w:szCs w:val="22"/>
          </w:rPr>
          <w:tab/>
        </w:r>
        <w:r w:rsidR="0022260D" w:rsidRPr="00B75A5C">
          <w:rPr>
            <w:rStyle w:val="Hyperlink"/>
            <w:noProof/>
          </w:rPr>
          <w:t>Get Corresponding IDs</w:t>
        </w:r>
        <w:r w:rsidR="0022260D">
          <w:rPr>
            <w:noProof/>
            <w:webHidden/>
          </w:rPr>
          <w:tab/>
        </w:r>
        <w:r w:rsidR="0022260D">
          <w:rPr>
            <w:noProof/>
            <w:webHidden/>
          </w:rPr>
          <w:fldChar w:fldCharType="begin"/>
        </w:r>
        <w:r w:rsidR="0022260D">
          <w:rPr>
            <w:noProof/>
            <w:webHidden/>
          </w:rPr>
          <w:instrText xml:space="preserve"> PAGEREF _Toc493831806 \h </w:instrText>
        </w:r>
        <w:r w:rsidR="0022260D">
          <w:rPr>
            <w:noProof/>
            <w:webHidden/>
          </w:rPr>
        </w:r>
        <w:r w:rsidR="0022260D">
          <w:rPr>
            <w:noProof/>
            <w:webHidden/>
          </w:rPr>
          <w:fldChar w:fldCharType="separate"/>
        </w:r>
        <w:r w:rsidR="0022260D">
          <w:rPr>
            <w:noProof/>
            <w:webHidden/>
          </w:rPr>
          <w:t>4</w:t>
        </w:r>
        <w:r w:rsidR="0022260D">
          <w:rPr>
            <w:noProof/>
            <w:webHidden/>
          </w:rPr>
          <w:fldChar w:fldCharType="end"/>
        </w:r>
      </w:hyperlink>
    </w:p>
    <w:p w14:paraId="72D562D5"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807" w:history="1">
        <w:r w:rsidR="0022260D" w:rsidRPr="00B75A5C">
          <w:rPr>
            <w:rStyle w:val="Hyperlink"/>
            <w:noProof/>
            <w14:scene3d>
              <w14:camera w14:prst="orthographicFront"/>
              <w14:lightRig w14:rig="threePt" w14:dir="t">
                <w14:rot w14:lat="0" w14:lon="0" w14:rev="0"/>
              </w14:lightRig>
            </w14:scene3d>
          </w:rPr>
          <w:t>2.2</w:t>
        </w:r>
        <w:r w:rsidR="0022260D">
          <w:rPr>
            <w:rFonts w:asciiTheme="minorHAnsi" w:eastAsiaTheme="minorEastAsia" w:hAnsiTheme="minorHAnsi" w:cstheme="minorBidi"/>
            <w:b w:val="0"/>
            <w:noProof/>
            <w:sz w:val="22"/>
            <w:szCs w:val="22"/>
          </w:rPr>
          <w:tab/>
        </w:r>
        <w:r w:rsidR="0022260D" w:rsidRPr="00B75A5C">
          <w:rPr>
            <w:rStyle w:val="Hyperlink"/>
            <w:noProof/>
          </w:rPr>
          <w:t>Functional Requirements for IAM</w:t>
        </w:r>
        <w:r w:rsidR="0022260D">
          <w:rPr>
            <w:noProof/>
            <w:webHidden/>
          </w:rPr>
          <w:tab/>
        </w:r>
        <w:r w:rsidR="0022260D">
          <w:rPr>
            <w:noProof/>
            <w:webHidden/>
          </w:rPr>
          <w:fldChar w:fldCharType="begin"/>
        </w:r>
        <w:r w:rsidR="0022260D">
          <w:rPr>
            <w:noProof/>
            <w:webHidden/>
          </w:rPr>
          <w:instrText xml:space="preserve"> PAGEREF _Toc493831807 \h </w:instrText>
        </w:r>
        <w:r w:rsidR="0022260D">
          <w:rPr>
            <w:noProof/>
            <w:webHidden/>
          </w:rPr>
        </w:r>
        <w:r w:rsidR="0022260D">
          <w:rPr>
            <w:noProof/>
            <w:webHidden/>
          </w:rPr>
          <w:fldChar w:fldCharType="separate"/>
        </w:r>
        <w:r w:rsidR="0022260D">
          <w:rPr>
            <w:noProof/>
            <w:webHidden/>
          </w:rPr>
          <w:t>7</w:t>
        </w:r>
        <w:r w:rsidR="0022260D">
          <w:rPr>
            <w:noProof/>
            <w:webHidden/>
          </w:rPr>
          <w:fldChar w:fldCharType="end"/>
        </w:r>
      </w:hyperlink>
    </w:p>
    <w:p w14:paraId="7F3D8CB2" w14:textId="77777777" w:rsidR="0022260D" w:rsidRDefault="0063486B">
      <w:pPr>
        <w:pStyle w:val="TOC3"/>
        <w:rPr>
          <w:rFonts w:asciiTheme="minorHAnsi" w:eastAsiaTheme="minorEastAsia" w:hAnsiTheme="minorHAnsi" w:cstheme="minorBidi"/>
          <w:b w:val="0"/>
          <w:noProof/>
          <w:sz w:val="22"/>
          <w:szCs w:val="22"/>
        </w:rPr>
      </w:pPr>
      <w:hyperlink w:anchor="_Toc493831808" w:history="1">
        <w:r w:rsidR="0022260D" w:rsidRPr="00B75A5C">
          <w:rPr>
            <w:rStyle w:val="Hyperlink"/>
            <w:noProof/>
          </w:rPr>
          <w:t>2.2.1</w:t>
        </w:r>
        <w:r w:rsidR="0022260D">
          <w:rPr>
            <w:rFonts w:asciiTheme="minorHAnsi" w:eastAsiaTheme="minorEastAsia" w:hAnsiTheme="minorHAnsi" w:cstheme="minorBidi"/>
            <w:b w:val="0"/>
            <w:noProof/>
            <w:sz w:val="22"/>
            <w:szCs w:val="22"/>
          </w:rPr>
          <w:tab/>
        </w:r>
        <w:r w:rsidR="0022260D" w:rsidRPr="00B75A5C">
          <w:rPr>
            <w:rStyle w:val="Hyperlink"/>
            <w:noProof/>
          </w:rPr>
          <w:t>Get Corresponding IDs</w:t>
        </w:r>
        <w:r w:rsidR="0022260D">
          <w:rPr>
            <w:noProof/>
            <w:webHidden/>
          </w:rPr>
          <w:tab/>
        </w:r>
        <w:r w:rsidR="0022260D">
          <w:rPr>
            <w:noProof/>
            <w:webHidden/>
          </w:rPr>
          <w:fldChar w:fldCharType="begin"/>
        </w:r>
        <w:r w:rsidR="0022260D">
          <w:rPr>
            <w:noProof/>
            <w:webHidden/>
          </w:rPr>
          <w:instrText xml:space="preserve"> PAGEREF _Toc493831808 \h </w:instrText>
        </w:r>
        <w:r w:rsidR="0022260D">
          <w:rPr>
            <w:noProof/>
            <w:webHidden/>
          </w:rPr>
        </w:r>
        <w:r w:rsidR="0022260D">
          <w:rPr>
            <w:noProof/>
            <w:webHidden/>
          </w:rPr>
          <w:fldChar w:fldCharType="separate"/>
        </w:r>
        <w:r w:rsidR="0022260D">
          <w:rPr>
            <w:noProof/>
            <w:webHidden/>
          </w:rPr>
          <w:t>7</w:t>
        </w:r>
        <w:r w:rsidR="0022260D">
          <w:rPr>
            <w:noProof/>
            <w:webHidden/>
          </w:rPr>
          <w:fldChar w:fldCharType="end"/>
        </w:r>
      </w:hyperlink>
    </w:p>
    <w:p w14:paraId="774B8AA9" w14:textId="77777777" w:rsidR="0022260D" w:rsidRDefault="0063486B">
      <w:pPr>
        <w:pStyle w:val="TOC1"/>
        <w:rPr>
          <w:rFonts w:asciiTheme="minorHAnsi" w:eastAsiaTheme="minorEastAsia" w:hAnsiTheme="minorHAnsi" w:cstheme="minorBidi"/>
          <w:b w:val="0"/>
          <w:noProof/>
          <w:sz w:val="22"/>
          <w:szCs w:val="22"/>
        </w:rPr>
      </w:pPr>
      <w:hyperlink w:anchor="_Toc493831809" w:history="1">
        <w:r w:rsidR="0022260D" w:rsidRPr="00B75A5C">
          <w:rPr>
            <w:rStyle w:val="Hyperlink"/>
            <w:noProof/>
          </w:rPr>
          <w:t>3.0</w:t>
        </w:r>
        <w:r w:rsidR="0022260D">
          <w:rPr>
            <w:rFonts w:asciiTheme="minorHAnsi" w:eastAsiaTheme="minorEastAsia" w:hAnsiTheme="minorHAnsi" w:cstheme="minorBidi"/>
            <w:b w:val="0"/>
            <w:noProof/>
            <w:sz w:val="22"/>
            <w:szCs w:val="22"/>
          </w:rPr>
          <w:tab/>
        </w:r>
        <w:r w:rsidR="0022260D" w:rsidRPr="00B75A5C">
          <w:rPr>
            <w:rStyle w:val="Hyperlink"/>
            <w:noProof/>
          </w:rPr>
          <w:t>Other Specifications</w:t>
        </w:r>
        <w:r w:rsidR="0022260D">
          <w:rPr>
            <w:noProof/>
            <w:webHidden/>
          </w:rPr>
          <w:tab/>
        </w:r>
        <w:r w:rsidR="0022260D">
          <w:rPr>
            <w:noProof/>
            <w:webHidden/>
          </w:rPr>
          <w:fldChar w:fldCharType="begin"/>
        </w:r>
        <w:r w:rsidR="0022260D">
          <w:rPr>
            <w:noProof/>
            <w:webHidden/>
          </w:rPr>
          <w:instrText xml:space="preserve"> PAGEREF _Toc493831809 \h </w:instrText>
        </w:r>
        <w:r w:rsidR="0022260D">
          <w:rPr>
            <w:noProof/>
            <w:webHidden/>
          </w:rPr>
        </w:r>
        <w:r w:rsidR="0022260D">
          <w:rPr>
            <w:noProof/>
            <w:webHidden/>
          </w:rPr>
          <w:fldChar w:fldCharType="separate"/>
        </w:r>
        <w:r w:rsidR="0022260D">
          <w:rPr>
            <w:noProof/>
            <w:webHidden/>
          </w:rPr>
          <w:t>8</w:t>
        </w:r>
        <w:r w:rsidR="0022260D">
          <w:rPr>
            <w:noProof/>
            <w:webHidden/>
          </w:rPr>
          <w:fldChar w:fldCharType="end"/>
        </w:r>
      </w:hyperlink>
    </w:p>
    <w:p w14:paraId="28137B4B"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810" w:history="1">
        <w:r w:rsidR="0022260D" w:rsidRPr="00B75A5C">
          <w:rPr>
            <w:rStyle w:val="Hyperlink"/>
            <w:noProof/>
            <w14:scene3d>
              <w14:camera w14:prst="orthographicFront"/>
              <w14:lightRig w14:rig="threePt" w14:dir="t">
                <w14:rot w14:lat="0" w14:lon="0" w14:rev="0"/>
              </w14:lightRig>
            </w14:scene3d>
          </w:rPr>
          <w:t>3.1</w:t>
        </w:r>
        <w:r w:rsidR="0022260D">
          <w:rPr>
            <w:rFonts w:asciiTheme="minorHAnsi" w:eastAsiaTheme="minorEastAsia" w:hAnsiTheme="minorHAnsi" w:cstheme="minorBidi"/>
            <w:b w:val="0"/>
            <w:noProof/>
            <w:sz w:val="22"/>
            <w:szCs w:val="22"/>
          </w:rPr>
          <w:tab/>
        </w:r>
        <w:r w:rsidR="0022260D" w:rsidRPr="00B75A5C">
          <w:rPr>
            <w:rStyle w:val="Hyperlink"/>
            <w:noProof/>
          </w:rPr>
          <w:t>Business Rules Specifications</w:t>
        </w:r>
        <w:r w:rsidR="0022260D">
          <w:rPr>
            <w:noProof/>
            <w:webHidden/>
          </w:rPr>
          <w:tab/>
        </w:r>
        <w:r w:rsidR="0022260D">
          <w:rPr>
            <w:noProof/>
            <w:webHidden/>
          </w:rPr>
          <w:fldChar w:fldCharType="begin"/>
        </w:r>
        <w:r w:rsidR="0022260D">
          <w:rPr>
            <w:noProof/>
            <w:webHidden/>
          </w:rPr>
          <w:instrText xml:space="preserve"> PAGEREF _Toc493831810 \h </w:instrText>
        </w:r>
        <w:r w:rsidR="0022260D">
          <w:rPr>
            <w:noProof/>
            <w:webHidden/>
          </w:rPr>
        </w:r>
        <w:r w:rsidR="0022260D">
          <w:rPr>
            <w:noProof/>
            <w:webHidden/>
          </w:rPr>
          <w:fldChar w:fldCharType="separate"/>
        </w:r>
        <w:r w:rsidR="0022260D">
          <w:rPr>
            <w:noProof/>
            <w:webHidden/>
          </w:rPr>
          <w:t>8</w:t>
        </w:r>
        <w:r w:rsidR="0022260D">
          <w:rPr>
            <w:noProof/>
            <w:webHidden/>
          </w:rPr>
          <w:fldChar w:fldCharType="end"/>
        </w:r>
      </w:hyperlink>
    </w:p>
    <w:p w14:paraId="0E6DB681"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811" w:history="1">
        <w:r w:rsidR="0022260D" w:rsidRPr="00B75A5C">
          <w:rPr>
            <w:rStyle w:val="Hyperlink"/>
            <w:noProof/>
            <w14:scene3d>
              <w14:camera w14:prst="orthographicFront"/>
              <w14:lightRig w14:rig="threePt" w14:dir="t">
                <w14:rot w14:lat="0" w14:lon="0" w14:rev="0"/>
              </w14:lightRig>
            </w14:scene3d>
          </w:rPr>
          <w:t>3.2</w:t>
        </w:r>
        <w:r w:rsidR="0022260D">
          <w:rPr>
            <w:rFonts w:asciiTheme="minorHAnsi" w:eastAsiaTheme="minorEastAsia" w:hAnsiTheme="minorHAnsi" w:cstheme="minorBidi"/>
            <w:b w:val="0"/>
            <w:noProof/>
            <w:sz w:val="22"/>
            <w:szCs w:val="22"/>
          </w:rPr>
          <w:tab/>
        </w:r>
        <w:r w:rsidR="0022260D" w:rsidRPr="00B75A5C">
          <w:rPr>
            <w:rStyle w:val="Hyperlink"/>
            <w:noProof/>
          </w:rPr>
          <w:t>Design Constraints Specifications</w:t>
        </w:r>
        <w:r w:rsidR="0022260D">
          <w:rPr>
            <w:noProof/>
            <w:webHidden/>
          </w:rPr>
          <w:tab/>
        </w:r>
        <w:r w:rsidR="0022260D">
          <w:rPr>
            <w:noProof/>
            <w:webHidden/>
          </w:rPr>
          <w:fldChar w:fldCharType="begin"/>
        </w:r>
        <w:r w:rsidR="0022260D">
          <w:rPr>
            <w:noProof/>
            <w:webHidden/>
          </w:rPr>
          <w:instrText xml:space="preserve"> PAGEREF _Toc493831811 \h </w:instrText>
        </w:r>
        <w:r w:rsidR="0022260D">
          <w:rPr>
            <w:noProof/>
            <w:webHidden/>
          </w:rPr>
        </w:r>
        <w:r w:rsidR="0022260D">
          <w:rPr>
            <w:noProof/>
            <w:webHidden/>
          </w:rPr>
          <w:fldChar w:fldCharType="separate"/>
        </w:r>
        <w:r w:rsidR="0022260D">
          <w:rPr>
            <w:noProof/>
            <w:webHidden/>
          </w:rPr>
          <w:t>8</w:t>
        </w:r>
        <w:r w:rsidR="0022260D">
          <w:rPr>
            <w:noProof/>
            <w:webHidden/>
          </w:rPr>
          <w:fldChar w:fldCharType="end"/>
        </w:r>
      </w:hyperlink>
    </w:p>
    <w:p w14:paraId="21FF2691"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812" w:history="1">
        <w:r w:rsidR="0022260D" w:rsidRPr="00B75A5C">
          <w:rPr>
            <w:rStyle w:val="Hyperlink"/>
            <w:noProof/>
            <w14:scene3d>
              <w14:camera w14:prst="orthographicFront"/>
              <w14:lightRig w14:rig="threePt" w14:dir="t">
                <w14:rot w14:lat="0" w14:lon="0" w14:rev="0"/>
              </w14:lightRig>
            </w14:scene3d>
          </w:rPr>
          <w:t>3.3</w:t>
        </w:r>
        <w:r w:rsidR="0022260D">
          <w:rPr>
            <w:rFonts w:asciiTheme="minorHAnsi" w:eastAsiaTheme="minorEastAsia" w:hAnsiTheme="minorHAnsi" w:cstheme="minorBidi"/>
            <w:b w:val="0"/>
            <w:noProof/>
            <w:sz w:val="22"/>
            <w:szCs w:val="22"/>
          </w:rPr>
          <w:tab/>
        </w:r>
        <w:r w:rsidR="0022260D" w:rsidRPr="00B75A5C">
          <w:rPr>
            <w:rStyle w:val="Hyperlink"/>
            <w:noProof/>
          </w:rPr>
          <w:t>Disaster Recovery Specifications</w:t>
        </w:r>
        <w:r w:rsidR="0022260D">
          <w:rPr>
            <w:noProof/>
            <w:webHidden/>
          </w:rPr>
          <w:tab/>
        </w:r>
        <w:r w:rsidR="0022260D">
          <w:rPr>
            <w:noProof/>
            <w:webHidden/>
          </w:rPr>
          <w:fldChar w:fldCharType="begin"/>
        </w:r>
        <w:r w:rsidR="0022260D">
          <w:rPr>
            <w:noProof/>
            <w:webHidden/>
          </w:rPr>
          <w:instrText xml:space="preserve"> PAGEREF _Toc493831812 \h </w:instrText>
        </w:r>
        <w:r w:rsidR="0022260D">
          <w:rPr>
            <w:noProof/>
            <w:webHidden/>
          </w:rPr>
        </w:r>
        <w:r w:rsidR="0022260D">
          <w:rPr>
            <w:noProof/>
            <w:webHidden/>
          </w:rPr>
          <w:fldChar w:fldCharType="separate"/>
        </w:r>
        <w:r w:rsidR="0022260D">
          <w:rPr>
            <w:noProof/>
            <w:webHidden/>
          </w:rPr>
          <w:t>8</w:t>
        </w:r>
        <w:r w:rsidR="0022260D">
          <w:rPr>
            <w:noProof/>
            <w:webHidden/>
          </w:rPr>
          <w:fldChar w:fldCharType="end"/>
        </w:r>
      </w:hyperlink>
    </w:p>
    <w:p w14:paraId="547748E3"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813" w:history="1">
        <w:r w:rsidR="0022260D" w:rsidRPr="00B75A5C">
          <w:rPr>
            <w:rStyle w:val="Hyperlink"/>
            <w:noProof/>
            <w14:scene3d>
              <w14:camera w14:prst="orthographicFront"/>
              <w14:lightRig w14:rig="threePt" w14:dir="t">
                <w14:rot w14:lat="0" w14:lon="0" w14:rev="0"/>
              </w14:lightRig>
            </w14:scene3d>
          </w:rPr>
          <w:t>3.4</w:t>
        </w:r>
        <w:r w:rsidR="0022260D">
          <w:rPr>
            <w:rFonts w:asciiTheme="minorHAnsi" w:eastAsiaTheme="minorEastAsia" w:hAnsiTheme="minorHAnsi" w:cstheme="minorBidi"/>
            <w:b w:val="0"/>
            <w:noProof/>
            <w:sz w:val="22"/>
            <w:szCs w:val="22"/>
          </w:rPr>
          <w:tab/>
        </w:r>
        <w:r w:rsidR="0022260D" w:rsidRPr="00B75A5C">
          <w:rPr>
            <w:rStyle w:val="Hyperlink"/>
            <w:noProof/>
          </w:rPr>
          <w:t>Performance Specifications</w:t>
        </w:r>
        <w:r w:rsidR="0022260D">
          <w:rPr>
            <w:noProof/>
            <w:webHidden/>
          </w:rPr>
          <w:tab/>
        </w:r>
        <w:r w:rsidR="0022260D">
          <w:rPr>
            <w:noProof/>
            <w:webHidden/>
          </w:rPr>
          <w:fldChar w:fldCharType="begin"/>
        </w:r>
        <w:r w:rsidR="0022260D">
          <w:rPr>
            <w:noProof/>
            <w:webHidden/>
          </w:rPr>
          <w:instrText xml:space="preserve"> PAGEREF _Toc493831813 \h </w:instrText>
        </w:r>
        <w:r w:rsidR="0022260D">
          <w:rPr>
            <w:noProof/>
            <w:webHidden/>
          </w:rPr>
        </w:r>
        <w:r w:rsidR="0022260D">
          <w:rPr>
            <w:noProof/>
            <w:webHidden/>
          </w:rPr>
          <w:fldChar w:fldCharType="separate"/>
        </w:r>
        <w:r w:rsidR="0022260D">
          <w:rPr>
            <w:noProof/>
            <w:webHidden/>
          </w:rPr>
          <w:t>8</w:t>
        </w:r>
        <w:r w:rsidR="0022260D">
          <w:rPr>
            <w:noProof/>
            <w:webHidden/>
          </w:rPr>
          <w:fldChar w:fldCharType="end"/>
        </w:r>
      </w:hyperlink>
    </w:p>
    <w:p w14:paraId="7F341FDA"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814" w:history="1">
        <w:r w:rsidR="0022260D" w:rsidRPr="00B75A5C">
          <w:rPr>
            <w:rStyle w:val="Hyperlink"/>
            <w:noProof/>
            <w14:scene3d>
              <w14:camera w14:prst="orthographicFront"/>
              <w14:lightRig w14:rig="threePt" w14:dir="t">
                <w14:rot w14:lat="0" w14:lon="0" w14:rev="0"/>
              </w14:lightRig>
            </w14:scene3d>
          </w:rPr>
          <w:t>3.5</w:t>
        </w:r>
        <w:r w:rsidR="0022260D">
          <w:rPr>
            <w:rFonts w:asciiTheme="minorHAnsi" w:eastAsiaTheme="minorEastAsia" w:hAnsiTheme="minorHAnsi" w:cstheme="minorBidi"/>
            <w:b w:val="0"/>
            <w:noProof/>
            <w:sz w:val="22"/>
            <w:szCs w:val="22"/>
          </w:rPr>
          <w:tab/>
        </w:r>
        <w:r w:rsidR="0022260D" w:rsidRPr="00B75A5C">
          <w:rPr>
            <w:rStyle w:val="Hyperlink"/>
            <w:noProof/>
          </w:rPr>
          <w:t>Quality Attributes Specifications</w:t>
        </w:r>
        <w:r w:rsidR="0022260D">
          <w:rPr>
            <w:noProof/>
            <w:webHidden/>
          </w:rPr>
          <w:tab/>
        </w:r>
        <w:r w:rsidR="0022260D">
          <w:rPr>
            <w:noProof/>
            <w:webHidden/>
          </w:rPr>
          <w:fldChar w:fldCharType="begin"/>
        </w:r>
        <w:r w:rsidR="0022260D">
          <w:rPr>
            <w:noProof/>
            <w:webHidden/>
          </w:rPr>
          <w:instrText xml:space="preserve"> PAGEREF _Toc493831814 \h </w:instrText>
        </w:r>
        <w:r w:rsidR="0022260D">
          <w:rPr>
            <w:noProof/>
            <w:webHidden/>
          </w:rPr>
        </w:r>
        <w:r w:rsidR="0022260D">
          <w:rPr>
            <w:noProof/>
            <w:webHidden/>
          </w:rPr>
          <w:fldChar w:fldCharType="separate"/>
        </w:r>
        <w:r w:rsidR="0022260D">
          <w:rPr>
            <w:noProof/>
            <w:webHidden/>
          </w:rPr>
          <w:t>8</w:t>
        </w:r>
        <w:r w:rsidR="0022260D">
          <w:rPr>
            <w:noProof/>
            <w:webHidden/>
          </w:rPr>
          <w:fldChar w:fldCharType="end"/>
        </w:r>
      </w:hyperlink>
    </w:p>
    <w:p w14:paraId="0DB6E3E9"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815" w:history="1">
        <w:r w:rsidR="0022260D" w:rsidRPr="00B75A5C">
          <w:rPr>
            <w:rStyle w:val="Hyperlink"/>
            <w:noProof/>
            <w14:scene3d>
              <w14:camera w14:prst="orthographicFront"/>
              <w14:lightRig w14:rig="threePt" w14:dir="t">
                <w14:rot w14:lat="0" w14:lon="0" w14:rev="0"/>
              </w14:lightRig>
            </w14:scene3d>
          </w:rPr>
          <w:t>3.6</w:t>
        </w:r>
        <w:r w:rsidR="0022260D">
          <w:rPr>
            <w:rFonts w:asciiTheme="minorHAnsi" w:eastAsiaTheme="minorEastAsia" w:hAnsiTheme="minorHAnsi" w:cstheme="minorBidi"/>
            <w:b w:val="0"/>
            <w:noProof/>
            <w:sz w:val="22"/>
            <w:szCs w:val="22"/>
          </w:rPr>
          <w:tab/>
        </w:r>
        <w:r w:rsidR="0022260D" w:rsidRPr="00B75A5C">
          <w:rPr>
            <w:rStyle w:val="Hyperlink"/>
            <w:noProof/>
          </w:rPr>
          <w:t>Reliability Specifications</w:t>
        </w:r>
        <w:r w:rsidR="0022260D">
          <w:rPr>
            <w:noProof/>
            <w:webHidden/>
          </w:rPr>
          <w:tab/>
        </w:r>
        <w:r w:rsidR="0022260D">
          <w:rPr>
            <w:noProof/>
            <w:webHidden/>
          </w:rPr>
          <w:fldChar w:fldCharType="begin"/>
        </w:r>
        <w:r w:rsidR="0022260D">
          <w:rPr>
            <w:noProof/>
            <w:webHidden/>
          </w:rPr>
          <w:instrText xml:space="preserve"> PAGEREF _Toc493831815 \h </w:instrText>
        </w:r>
        <w:r w:rsidR="0022260D">
          <w:rPr>
            <w:noProof/>
            <w:webHidden/>
          </w:rPr>
        </w:r>
        <w:r w:rsidR="0022260D">
          <w:rPr>
            <w:noProof/>
            <w:webHidden/>
          </w:rPr>
          <w:fldChar w:fldCharType="separate"/>
        </w:r>
        <w:r w:rsidR="0022260D">
          <w:rPr>
            <w:noProof/>
            <w:webHidden/>
          </w:rPr>
          <w:t>9</w:t>
        </w:r>
        <w:r w:rsidR="0022260D">
          <w:rPr>
            <w:noProof/>
            <w:webHidden/>
          </w:rPr>
          <w:fldChar w:fldCharType="end"/>
        </w:r>
      </w:hyperlink>
    </w:p>
    <w:p w14:paraId="3C5222E8" w14:textId="77777777" w:rsidR="0022260D" w:rsidRDefault="0063486B">
      <w:pPr>
        <w:pStyle w:val="TOC2"/>
        <w:tabs>
          <w:tab w:val="left" w:pos="960"/>
          <w:tab w:val="right" w:leader="dot" w:pos="9350"/>
        </w:tabs>
        <w:rPr>
          <w:rFonts w:asciiTheme="minorHAnsi" w:eastAsiaTheme="minorEastAsia" w:hAnsiTheme="minorHAnsi" w:cstheme="minorBidi"/>
          <w:b w:val="0"/>
          <w:noProof/>
          <w:sz w:val="22"/>
          <w:szCs w:val="22"/>
        </w:rPr>
      </w:pPr>
      <w:hyperlink w:anchor="_Toc493831816" w:history="1">
        <w:r w:rsidR="0022260D" w:rsidRPr="00B75A5C">
          <w:rPr>
            <w:rStyle w:val="Hyperlink"/>
            <w:noProof/>
            <w14:scene3d>
              <w14:camera w14:prst="orthographicFront"/>
              <w14:lightRig w14:rig="threePt" w14:dir="t">
                <w14:rot w14:lat="0" w14:lon="0" w14:rev="0"/>
              </w14:lightRig>
            </w14:scene3d>
          </w:rPr>
          <w:t>3.7</w:t>
        </w:r>
        <w:r w:rsidR="0022260D">
          <w:rPr>
            <w:rFonts w:asciiTheme="minorHAnsi" w:eastAsiaTheme="minorEastAsia" w:hAnsiTheme="minorHAnsi" w:cstheme="minorBidi"/>
            <w:b w:val="0"/>
            <w:noProof/>
            <w:sz w:val="22"/>
            <w:szCs w:val="22"/>
          </w:rPr>
          <w:tab/>
        </w:r>
        <w:r w:rsidR="0022260D" w:rsidRPr="00B75A5C">
          <w:rPr>
            <w:rStyle w:val="Hyperlink"/>
            <w:noProof/>
          </w:rPr>
          <w:t>Security Specifications</w:t>
        </w:r>
        <w:r w:rsidR="0022260D">
          <w:rPr>
            <w:noProof/>
            <w:webHidden/>
          </w:rPr>
          <w:tab/>
        </w:r>
        <w:r w:rsidR="0022260D">
          <w:rPr>
            <w:noProof/>
            <w:webHidden/>
          </w:rPr>
          <w:fldChar w:fldCharType="begin"/>
        </w:r>
        <w:r w:rsidR="0022260D">
          <w:rPr>
            <w:noProof/>
            <w:webHidden/>
          </w:rPr>
          <w:instrText xml:space="preserve"> PAGEREF _Toc493831816 \h </w:instrText>
        </w:r>
        <w:r w:rsidR="0022260D">
          <w:rPr>
            <w:noProof/>
            <w:webHidden/>
          </w:rPr>
        </w:r>
        <w:r w:rsidR="0022260D">
          <w:rPr>
            <w:noProof/>
            <w:webHidden/>
          </w:rPr>
          <w:fldChar w:fldCharType="separate"/>
        </w:r>
        <w:r w:rsidR="0022260D">
          <w:rPr>
            <w:noProof/>
            <w:webHidden/>
          </w:rPr>
          <w:t>10</w:t>
        </w:r>
        <w:r w:rsidR="0022260D">
          <w:rPr>
            <w:noProof/>
            <w:webHidden/>
          </w:rPr>
          <w:fldChar w:fldCharType="end"/>
        </w:r>
      </w:hyperlink>
    </w:p>
    <w:p w14:paraId="36120023" w14:textId="77777777" w:rsidR="0022260D" w:rsidRDefault="0063486B">
      <w:pPr>
        <w:pStyle w:val="TOC1"/>
        <w:rPr>
          <w:rFonts w:asciiTheme="minorHAnsi" w:eastAsiaTheme="minorEastAsia" w:hAnsiTheme="minorHAnsi" w:cstheme="minorBidi"/>
          <w:b w:val="0"/>
          <w:noProof/>
          <w:sz w:val="22"/>
          <w:szCs w:val="22"/>
        </w:rPr>
      </w:pPr>
      <w:hyperlink w:anchor="_Toc493831817" w:history="1">
        <w:r w:rsidR="0022260D" w:rsidRPr="00B75A5C">
          <w:rPr>
            <w:rStyle w:val="Hyperlink"/>
            <w:noProof/>
          </w:rPr>
          <w:t>4.0</w:t>
        </w:r>
        <w:r w:rsidR="0022260D">
          <w:rPr>
            <w:rFonts w:asciiTheme="minorHAnsi" w:eastAsiaTheme="minorEastAsia" w:hAnsiTheme="minorHAnsi" w:cstheme="minorBidi"/>
            <w:b w:val="0"/>
            <w:noProof/>
            <w:sz w:val="22"/>
            <w:szCs w:val="22"/>
          </w:rPr>
          <w:tab/>
        </w:r>
        <w:r w:rsidR="0022260D" w:rsidRPr="00B75A5C">
          <w:rPr>
            <w:rStyle w:val="Hyperlink"/>
            <w:noProof/>
          </w:rPr>
          <w:t>Attachment A: Approval Signatures</w:t>
        </w:r>
        <w:r w:rsidR="0022260D">
          <w:rPr>
            <w:noProof/>
            <w:webHidden/>
          </w:rPr>
          <w:tab/>
        </w:r>
        <w:r w:rsidR="0022260D">
          <w:rPr>
            <w:noProof/>
            <w:webHidden/>
          </w:rPr>
          <w:fldChar w:fldCharType="begin"/>
        </w:r>
        <w:r w:rsidR="0022260D">
          <w:rPr>
            <w:noProof/>
            <w:webHidden/>
          </w:rPr>
          <w:instrText xml:space="preserve"> PAGEREF _Toc493831817 \h </w:instrText>
        </w:r>
        <w:r w:rsidR="0022260D">
          <w:rPr>
            <w:noProof/>
            <w:webHidden/>
          </w:rPr>
        </w:r>
        <w:r w:rsidR="0022260D">
          <w:rPr>
            <w:noProof/>
            <w:webHidden/>
          </w:rPr>
          <w:fldChar w:fldCharType="separate"/>
        </w:r>
        <w:r w:rsidR="0022260D">
          <w:rPr>
            <w:noProof/>
            <w:webHidden/>
          </w:rPr>
          <w:t>11</w:t>
        </w:r>
        <w:r w:rsidR="0022260D">
          <w:rPr>
            <w:noProof/>
            <w:webHidden/>
          </w:rPr>
          <w:fldChar w:fldCharType="end"/>
        </w:r>
      </w:hyperlink>
    </w:p>
    <w:p w14:paraId="6B9C2118" w14:textId="77777777" w:rsidR="0022260D" w:rsidRDefault="0063486B">
      <w:pPr>
        <w:pStyle w:val="TOC1"/>
        <w:rPr>
          <w:rFonts w:asciiTheme="minorHAnsi" w:eastAsiaTheme="minorEastAsia" w:hAnsiTheme="minorHAnsi" w:cstheme="minorBidi"/>
          <w:b w:val="0"/>
          <w:noProof/>
          <w:sz w:val="22"/>
          <w:szCs w:val="22"/>
        </w:rPr>
      </w:pPr>
      <w:hyperlink w:anchor="_Toc493831818" w:history="1">
        <w:r w:rsidR="0022260D" w:rsidRPr="00B75A5C">
          <w:rPr>
            <w:rStyle w:val="Hyperlink"/>
            <w:noProof/>
          </w:rPr>
          <w:t>Appendix A – DVP Initial Release</w:t>
        </w:r>
        <w:r w:rsidR="0022260D">
          <w:rPr>
            <w:noProof/>
            <w:webHidden/>
          </w:rPr>
          <w:tab/>
        </w:r>
        <w:r w:rsidR="0022260D">
          <w:rPr>
            <w:noProof/>
            <w:webHidden/>
          </w:rPr>
          <w:fldChar w:fldCharType="begin"/>
        </w:r>
        <w:r w:rsidR="0022260D">
          <w:rPr>
            <w:noProof/>
            <w:webHidden/>
          </w:rPr>
          <w:instrText xml:space="preserve"> PAGEREF _Toc493831818 \h </w:instrText>
        </w:r>
        <w:r w:rsidR="0022260D">
          <w:rPr>
            <w:noProof/>
            <w:webHidden/>
          </w:rPr>
        </w:r>
        <w:r w:rsidR="0022260D">
          <w:rPr>
            <w:noProof/>
            <w:webHidden/>
          </w:rPr>
          <w:fldChar w:fldCharType="separate"/>
        </w:r>
        <w:r w:rsidR="0022260D">
          <w:rPr>
            <w:noProof/>
            <w:webHidden/>
          </w:rPr>
          <w:t>12</w:t>
        </w:r>
        <w:r w:rsidR="0022260D">
          <w:rPr>
            <w:noProof/>
            <w:webHidden/>
          </w:rPr>
          <w:fldChar w:fldCharType="end"/>
        </w:r>
      </w:hyperlink>
    </w:p>
    <w:p w14:paraId="7C077743" w14:textId="77777777" w:rsidR="00DA378F" w:rsidRPr="008717B2" w:rsidRDefault="00517845" w:rsidP="00DA378F">
      <w:pPr>
        <w:pStyle w:val="Body"/>
        <w:jc w:val="center"/>
        <w:rPr>
          <w:rFonts w:ascii="Arial" w:hAnsi="Arial" w:cs="Arial"/>
          <w:b/>
          <w:sz w:val="36"/>
          <w:szCs w:val="36"/>
        </w:rPr>
      </w:pPr>
      <w:r>
        <w:fldChar w:fldCharType="end"/>
      </w:r>
      <w:bookmarkStart w:id="22" w:name="Introduction1"/>
      <w:bookmarkStart w:id="23" w:name="_Introduction"/>
      <w:bookmarkStart w:id="24" w:name="_Toc234302621"/>
      <w:bookmarkStart w:id="25" w:name="_Ref251572054"/>
      <w:bookmarkStart w:id="26" w:name="_Toc292272717"/>
      <w:bookmarkStart w:id="27" w:name="_Toc304384964"/>
      <w:bookmarkEnd w:id="18"/>
      <w:bookmarkEnd w:id="19"/>
      <w:bookmarkEnd w:id="20"/>
      <w:bookmarkEnd w:id="21"/>
      <w:bookmarkEnd w:id="22"/>
      <w:bookmarkEnd w:id="23"/>
      <w:r w:rsidR="00DA378F" w:rsidRPr="008717B2">
        <w:rPr>
          <w:rFonts w:ascii="Arial" w:hAnsi="Arial" w:cs="Arial"/>
          <w:b/>
          <w:sz w:val="36"/>
          <w:szCs w:val="36"/>
        </w:rPr>
        <w:t>List of Figures</w:t>
      </w:r>
    </w:p>
    <w:p w14:paraId="3625C9C8" w14:textId="77777777" w:rsidR="0022260D" w:rsidRDefault="00CB6586">
      <w:pPr>
        <w:pStyle w:val="TableofFigures"/>
        <w:rPr>
          <w:rFonts w:asciiTheme="minorHAnsi" w:eastAsiaTheme="minorEastAsia" w:hAnsiTheme="minorHAnsi" w:cstheme="minorBidi"/>
          <w:b w:val="0"/>
          <w:sz w:val="22"/>
          <w:szCs w:val="22"/>
        </w:rPr>
      </w:pPr>
      <w:r>
        <w:fldChar w:fldCharType="begin"/>
      </w:r>
      <w:r>
        <w:instrText xml:space="preserve"> TOC \h \z \c "Figure" </w:instrText>
      </w:r>
      <w:r>
        <w:fldChar w:fldCharType="separate"/>
      </w:r>
      <w:hyperlink w:anchor="_Toc493831819" w:history="1">
        <w:r w:rsidR="0022260D" w:rsidRPr="006D6504">
          <w:rPr>
            <w:rStyle w:val="Hyperlink"/>
          </w:rPr>
          <w:t>Figure 1: DVP Process Retrieval Request - To Be Process (zoom to 200%)</w:t>
        </w:r>
        <w:r w:rsidR="0022260D">
          <w:rPr>
            <w:webHidden/>
          </w:rPr>
          <w:tab/>
        </w:r>
        <w:r w:rsidR="0022260D">
          <w:rPr>
            <w:webHidden/>
          </w:rPr>
          <w:fldChar w:fldCharType="begin"/>
        </w:r>
        <w:r w:rsidR="0022260D">
          <w:rPr>
            <w:webHidden/>
          </w:rPr>
          <w:instrText xml:space="preserve"> PAGEREF _Toc493831819 \h </w:instrText>
        </w:r>
        <w:r w:rsidR="0022260D">
          <w:rPr>
            <w:webHidden/>
          </w:rPr>
        </w:r>
        <w:r w:rsidR="0022260D">
          <w:rPr>
            <w:webHidden/>
          </w:rPr>
          <w:fldChar w:fldCharType="separate"/>
        </w:r>
        <w:r w:rsidR="0022260D">
          <w:rPr>
            <w:webHidden/>
          </w:rPr>
          <w:t>5</w:t>
        </w:r>
        <w:r w:rsidR="0022260D">
          <w:rPr>
            <w:webHidden/>
          </w:rPr>
          <w:fldChar w:fldCharType="end"/>
        </w:r>
      </w:hyperlink>
    </w:p>
    <w:p w14:paraId="62BAC01E" w14:textId="77777777" w:rsidR="0022260D" w:rsidRDefault="0063486B">
      <w:pPr>
        <w:pStyle w:val="TableofFigures"/>
        <w:rPr>
          <w:rFonts w:asciiTheme="minorHAnsi" w:eastAsiaTheme="minorEastAsia" w:hAnsiTheme="minorHAnsi" w:cstheme="minorBidi"/>
          <w:b w:val="0"/>
          <w:sz w:val="22"/>
          <w:szCs w:val="22"/>
        </w:rPr>
      </w:pPr>
      <w:hyperlink w:anchor="_Toc493831820" w:history="1">
        <w:r w:rsidR="0022260D" w:rsidRPr="006D6504">
          <w:rPr>
            <w:rStyle w:val="Hyperlink"/>
          </w:rPr>
          <w:t>Figure 2: DVP Process - To Be Initial Release (zoom to 200%)</w:t>
        </w:r>
        <w:r w:rsidR="0022260D">
          <w:rPr>
            <w:webHidden/>
          </w:rPr>
          <w:tab/>
        </w:r>
        <w:r w:rsidR="0022260D">
          <w:rPr>
            <w:webHidden/>
          </w:rPr>
          <w:fldChar w:fldCharType="begin"/>
        </w:r>
        <w:r w:rsidR="0022260D">
          <w:rPr>
            <w:webHidden/>
          </w:rPr>
          <w:instrText xml:space="preserve"> PAGEREF _Toc493831820 \h </w:instrText>
        </w:r>
        <w:r w:rsidR="0022260D">
          <w:rPr>
            <w:webHidden/>
          </w:rPr>
        </w:r>
        <w:r w:rsidR="0022260D">
          <w:rPr>
            <w:webHidden/>
          </w:rPr>
          <w:fldChar w:fldCharType="separate"/>
        </w:r>
        <w:r w:rsidR="0022260D">
          <w:rPr>
            <w:webHidden/>
          </w:rPr>
          <w:t>12</w:t>
        </w:r>
        <w:r w:rsidR="0022260D">
          <w:rPr>
            <w:webHidden/>
          </w:rPr>
          <w:fldChar w:fldCharType="end"/>
        </w:r>
      </w:hyperlink>
    </w:p>
    <w:p w14:paraId="64FA3C6D" w14:textId="77777777" w:rsidR="00657968" w:rsidRDefault="00CB6586" w:rsidP="00657968">
      <w:pPr>
        <w:pStyle w:val="Body"/>
        <w:jc w:val="center"/>
      </w:pPr>
      <w:r>
        <w:fldChar w:fldCharType="end"/>
      </w:r>
      <w:r w:rsidR="00657968">
        <w:t xml:space="preserve"> </w:t>
      </w:r>
    </w:p>
    <w:p w14:paraId="6EED00AE" w14:textId="77777777" w:rsidR="00DA378F" w:rsidRDefault="00DA378F" w:rsidP="00DA378F">
      <w:pPr>
        <w:pStyle w:val="Body"/>
        <w:sectPr w:rsidR="00DA378F" w:rsidSect="008717B2">
          <w:footerReference w:type="default" r:id="rId19"/>
          <w:pgSz w:w="12240" w:h="15840" w:code="1"/>
          <w:pgMar w:top="1440" w:right="1440" w:bottom="1440" w:left="1440" w:header="720" w:footer="720" w:gutter="0"/>
          <w:pgNumType w:fmt="lowerRoman"/>
          <w:cols w:space="720"/>
          <w:docGrid w:linePitch="360"/>
        </w:sectPr>
      </w:pPr>
    </w:p>
    <w:p w14:paraId="1540004F" w14:textId="77777777" w:rsidR="008C48EA" w:rsidRPr="008C48EA" w:rsidRDefault="007D26C8" w:rsidP="001A2DFD">
      <w:pPr>
        <w:pStyle w:val="Heading1"/>
      </w:pPr>
      <w:bookmarkStart w:id="34" w:name="_Toc493831795"/>
      <w:r w:rsidRPr="005931A5">
        <w:lastRenderedPageBreak/>
        <w:t>Introduction</w:t>
      </w:r>
      <w:bookmarkEnd w:id="24"/>
      <w:bookmarkEnd w:id="25"/>
      <w:bookmarkEnd w:id="26"/>
      <w:bookmarkEnd w:id="27"/>
      <w:bookmarkEnd w:id="34"/>
    </w:p>
    <w:p w14:paraId="53589C28" w14:textId="77777777" w:rsidR="007D26C8" w:rsidRPr="00F97C2D" w:rsidRDefault="007D26C8" w:rsidP="00843C30">
      <w:pPr>
        <w:pStyle w:val="Heading2"/>
      </w:pPr>
      <w:bookmarkStart w:id="35" w:name="_Toc52079759"/>
      <w:bookmarkStart w:id="36" w:name="_Toc52164436"/>
      <w:bookmarkStart w:id="37" w:name="_Toc52174895"/>
      <w:bookmarkStart w:id="38" w:name="_Toc52174931"/>
      <w:bookmarkStart w:id="39" w:name="_Toc52178330"/>
      <w:bookmarkStart w:id="40" w:name="_Toc56931517"/>
      <w:bookmarkStart w:id="41" w:name="_Purpose"/>
      <w:bookmarkStart w:id="42" w:name="Purpose1"/>
      <w:bookmarkStart w:id="43" w:name="_Toc318088992"/>
      <w:bookmarkStart w:id="44" w:name="_Toc320274580"/>
      <w:bookmarkStart w:id="45" w:name="_Toc320279453"/>
      <w:bookmarkStart w:id="46" w:name="_Toc323533343"/>
      <w:bookmarkStart w:id="47" w:name="_Toc79889712"/>
      <w:bookmarkStart w:id="48" w:name="_Ref207529449"/>
      <w:bookmarkStart w:id="49" w:name="_Toc234302622"/>
      <w:bookmarkStart w:id="50" w:name="_Toc292272718"/>
      <w:bookmarkStart w:id="51" w:name="_Toc304384965"/>
      <w:bookmarkStart w:id="52" w:name="_Toc493831796"/>
      <w:bookmarkEnd w:id="35"/>
      <w:bookmarkEnd w:id="36"/>
      <w:bookmarkEnd w:id="37"/>
      <w:bookmarkEnd w:id="38"/>
      <w:bookmarkEnd w:id="39"/>
      <w:bookmarkEnd w:id="40"/>
      <w:bookmarkEnd w:id="41"/>
      <w:bookmarkEnd w:id="42"/>
      <w:r w:rsidRPr="00F97C2D">
        <w:t>Purpose</w:t>
      </w:r>
      <w:bookmarkEnd w:id="43"/>
      <w:bookmarkEnd w:id="44"/>
      <w:bookmarkEnd w:id="45"/>
      <w:bookmarkEnd w:id="46"/>
      <w:bookmarkEnd w:id="47"/>
      <w:bookmarkEnd w:id="48"/>
      <w:bookmarkEnd w:id="49"/>
      <w:bookmarkEnd w:id="50"/>
      <w:bookmarkEnd w:id="51"/>
      <w:bookmarkEnd w:id="52"/>
    </w:p>
    <w:p w14:paraId="096B92FC" w14:textId="74E095CD" w:rsidR="00AD450F" w:rsidRPr="000101AD" w:rsidRDefault="00AD450F" w:rsidP="00EC2132">
      <w:pPr>
        <w:pStyle w:val="Body"/>
      </w:pPr>
      <w:r w:rsidRPr="000101AD">
        <w:t>The purpose of this</w:t>
      </w:r>
      <w:r w:rsidR="002E64BB" w:rsidRPr="000101AD">
        <w:t xml:space="preserve"> integration </w:t>
      </w:r>
      <w:r w:rsidR="00520CF9" w:rsidRPr="000101AD">
        <w:t>Requirements Specification Document (</w:t>
      </w:r>
      <w:proofErr w:type="spellStart"/>
      <w:r w:rsidR="00520CF9" w:rsidRPr="000101AD">
        <w:t>iRSD</w:t>
      </w:r>
      <w:proofErr w:type="spellEnd"/>
      <w:r w:rsidR="00520CF9" w:rsidRPr="000101AD">
        <w:t>)</w:t>
      </w:r>
      <w:r w:rsidRPr="000101AD">
        <w:t xml:space="preserve"> is to provide the requirements that the</w:t>
      </w:r>
      <w:r w:rsidR="005B088B" w:rsidRPr="000101AD">
        <w:t xml:space="preserve"> </w:t>
      </w:r>
      <w:r w:rsidR="00A16EC3">
        <w:t>Digital Veteran’s Platform (DVP)</w:t>
      </w:r>
      <w:r w:rsidR="005F4028">
        <w:t xml:space="preserve"> </w:t>
      </w:r>
      <w:r w:rsidR="00243E76" w:rsidRPr="000101AD">
        <w:t>D</w:t>
      </w:r>
      <w:r w:rsidRPr="000101AD">
        <w:t xml:space="preserve">evelopment team needs </w:t>
      </w:r>
      <w:r w:rsidR="00F97C2D" w:rsidRPr="000101AD">
        <w:t>to integrate</w:t>
      </w:r>
      <w:r w:rsidRPr="000101AD">
        <w:t xml:space="preserve"> </w:t>
      </w:r>
      <w:r w:rsidR="00A16EC3">
        <w:t>DVP</w:t>
      </w:r>
      <w:r w:rsidR="00C70A54">
        <w:t xml:space="preserve"> with</w:t>
      </w:r>
      <w:r w:rsidRPr="000101AD">
        <w:t xml:space="preserve"> </w:t>
      </w:r>
      <w:r w:rsidR="00A840F0" w:rsidRPr="000101AD">
        <w:t>Identity and Access Management (</w:t>
      </w:r>
      <w:r w:rsidR="00970DA0" w:rsidRPr="000101AD">
        <w:t>IAM</w:t>
      </w:r>
      <w:r w:rsidR="00A840F0" w:rsidRPr="000101AD">
        <w:t>)</w:t>
      </w:r>
      <w:r w:rsidRPr="000101AD">
        <w:t xml:space="preserve"> </w:t>
      </w:r>
      <w:r w:rsidR="00243E76" w:rsidRPr="000101AD">
        <w:t>s</w:t>
      </w:r>
      <w:r w:rsidRPr="000101AD">
        <w:t>ervices</w:t>
      </w:r>
      <w:r w:rsidR="00F97C2D" w:rsidRPr="000101AD">
        <w:t>, in accordance with</w:t>
      </w:r>
      <w:r w:rsidRPr="000101AD">
        <w:t xml:space="preserve"> </w:t>
      </w:r>
      <w:r w:rsidR="00243E76" w:rsidRPr="000101AD">
        <w:t xml:space="preserve">the </w:t>
      </w:r>
      <w:r w:rsidRPr="000101AD">
        <w:t xml:space="preserve">IAM </w:t>
      </w:r>
      <w:r w:rsidR="00E57E5F">
        <w:t>S</w:t>
      </w:r>
      <w:r w:rsidRPr="000101AD">
        <w:t xml:space="preserve">ervice </w:t>
      </w:r>
      <w:r w:rsidR="00E57E5F">
        <w:t>R</w:t>
      </w:r>
      <w:r w:rsidRPr="000101AD">
        <w:t xml:space="preserve">equest </w:t>
      </w:r>
      <w:r w:rsidR="00243E76" w:rsidRPr="000101AD">
        <w:t>SR-</w:t>
      </w:r>
      <w:r w:rsidR="00B45EE1">
        <w:t>985</w:t>
      </w:r>
      <w:r w:rsidRPr="000101AD">
        <w:t>.</w:t>
      </w:r>
      <w:r w:rsidR="00AA2C2B">
        <w:t xml:space="preserve"> </w:t>
      </w:r>
    </w:p>
    <w:p w14:paraId="7EF288F6" w14:textId="77777777" w:rsidR="00AC6153" w:rsidRPr="000101AD" w:rsidRDefault="00373785" w:rsidP="00EC2132">
      <w:pPr>
        <w:pStyle w:val="Body"/>
      </w:pPr>
      <w:r w:rsidRPr="000101AD">
        <w:t>I</w:t>
      </w:r>
      <w:r w:rsidR="00AC6153" w:rsidRPr="000101AD">
        <w:t>ntegration</w:t>
      </w:r>
      <w:r w:rsidRPr="000101AD">
        <w:t xml:space="preserve">s </w:t>
      </w:r>
      <w:r w:rsidR="007D4036" w:rsidRPr="000101AD">
        <w:t>with</w:t>
      </w:r>
      <w:r w:rsidR="00AC6153" w:rsidRPr="000101AD">
        <w:t xml:space="preserve"> IAM</w:t>
      </w:r>
      <w:r w:rsidR="004551D4" w:rsidRPr="000101AD">
        <w:t xml:space="preserve"> </w:t>
      </w:r>
      <w:r w:rsidR="00A44B1B" w:rsidRPr="000101AD">
        <w:t>s</w:t>
      </w:r>
      <w:r w:rsidR="004551D4" w:rsidRPr="000101AD">
        <w:t>ervices</w:t>
      </w:r>
      <w:r w:rsidR="00AC6153" w:rsidRPr="000101AD">
        <w:t xml:space="preserve"> are mandated by </w:t>
      </w:r>
      <w:r w:rsidRPr="000101AD">
        <w:t>executive</w:t>
      </w:r>
      <w:r w:rsidR="00AC6153" w:rsidRPr="000101AD">
        <w:t xml:space="preserve"> management </w:t>
      </w:r>
      <w:r w:rsidR="00394CB4" w:rsidRPr="000101AD">
        <w:t xml:space="preserve">via </w:t>
      </w:r>
      <w:r w:rsidR="00AC6153" w:rsidRPr="000101AD">
        <w:t xml:space="preserve">the following </w:t>
      </w:r>
      <w:r w:rsidR="00394CB4" w:rsidRPr="000101AD">
        <w:t>mandates</w:t>
      </w:r>
      <w:r w:rsidR="00AC6153" w:rsidRPr="000101AD">
        <w:t>:</w:t>
      </w:r>
    </w:p>
    <w:p w14:paraId="397D4725" w14:textId="77777777" w:rsidR="00AC6153" w:rsidRPr="000101AD" w:rsidRDefault="00C65A47" w:rsidP="00F6456E">
      <w:pPr>
        <w:pStyle w:val="ListParagraph"/>
        <w:numPr>
          <w:ilvl w:val="0"/>
          <w:numId w:val="18"/>
        </w:numPr>
      </w:pPr>
      <w:r w:rsidRPr="000101AD">
        <w:t>IAM</w:t>
      </w:r>
      <w:r w:rsidR="00970DA0" w:rsidRPr="000101AD">
        <w:t xml:space="preserve"> Identity</w:t>
      </w:r>
      <w:r w:rsidRPr="000101AD">
        <w:t xml:space="preserve"> </w:t>
      </w:r>
      <w:r w:rsidR="00C35E94" w:rsidRPr="000101AD">
        <w:t>S</w:t>
      </w:r>
      <w:r w:rsidR="00DF1FD8" w:rsidRPr="000101AD">
        <w:t>ervice</w:t>
      </w:r>
      <w:r w:rsidRPr="000101AD">
        <w:t xml:space="preserve">s </w:t>
      </w:r>
      <w:r w:rsidR="00970DA0" w:rsidRPr="000101AD">
        <w:t>(</w:t>
      </w:r>
      <w:proofErr w:type="spellStart"/>
      <w:r w:rsidR="00970DA0" w:rsidRPr="000101AD">
        <w:t>IdS</w:t>
      </w:r>
      <w:proofErr w:type="spellEnd"/>
      <w:r w:rsidR="00970DA0" w:rsidRPr="000101AD">
        <w:t xml:space="preserve">) </w:t>
      </w:r>
      <w:r w:rsidRPr="000101AD">
        <w:t xml:space="preserve">mandate memorandum (VAIQ </w:t>
      </w:r>
      <w:r w:rsidR="00D54C05" w:rsidRPr="000101AD">
        <w:t>#</w:t>
      </w:r>
      <w:r w:rsidRPr="000101AD">
        <w:t>7</w:t>
      </w:r>
      <w:r w:rsidR="00535BC3" w:rsidRPr="000101AD">
        <w:t>011145</w:t>
      </w:r>
      <w:r w:rsidRPr="000101AD">
        <w:t>).</w:t>
      </w:r>
      <w:r w:rsidR="00DB0FA9" w:rsidRPr="000101AD">
        <w:t xml:space="preserve"> </w:t>
      </w:r>
      <w:r w:rsidR="00AD450F" w:rsidRPr="000101AD">
        <w:t xml:space="preserve">All applications within VA </w:t>
      </w:r>
      <w:r w:rsidR="007D4036" w:rsidRPr="000101AD">
        <w:t xml:space="preserve">must </w:t>
      </w:r>
      <w:r w:rsidRPr="000101AD">
        <w:t>comply with IAM</w:t>
      </w:r>
      <w:r w:rsidR="00AD450F" w:rsidRPr="000101AD">
        <w:t xml:space="preserve"> requirements to ensure that references to the identit</w:t>
      </w:r>
      <w:r w:rsidR="007D4036" w:rsidRPr="000101AD">
        <w:t>ies</w:t>
      </w:r>
      <w:r w:rsidR="00AD450F" w:rsidRPr="000101AD">
        <w:t xml:space="preserve"> of Veterans and th</w:t>
      </w:r>
      <w:r w:rsidR="00CD6B0E" w:rsidRPr="000101AD">
        <w:t xml:space="preserve">eir beneficiaries are </w:t>
      </w:r>
      <w:r w:rsidR="00AD450F" w:rsidRPr="000101AD">
        <w:t>accura</w:t>
      </w:r>
      <w:r w:rsidR="00CD6B0E" w:rsidRPr="000101AD">
        <w:t>te</w:t>
      </w:r>
      <w:r w:rsidR="000D0443" w:rsidRPr="000101AD">
        <w:t>.</w:t>
      </w:r>
    </w:p>
    <w:p w14:paraId="161F20FF" w14:textId="77777777" w:rsidR="00C075C1" w:rsidRPr="000101AD" w:rsidRDefault="00C075C1" w:rsidP="00F6456E">
      <w:pPr>
        <w:pStyle w:val="ListParagraph"/>
        <w:numPr>
          <w:ilvl w:val="0"/>
          <w:numId w:val="18"/>
        </w:numPr>
      </w:pPr>
      <w:r w:rsidRPr="000101AD">
        <w:t>IAM Access Services (</w:t>
      </w:r>
      <w:r w:rsidR="00C70A54" w:rsidRPr="000101AD">
        <w:t>ACS</w:t>
      </w:r>
      <w:r w:rsidRPr="000101AD">
        <w:t>) functionality wit</w:t>
      </w:r>
      <w:r w:rsidR="00E63DC7" w:rsidRPr="000101AD">
        <w:t xml:space="preserve">hin VA is mandated by </w:t>
      </w:r>
      <w:r w:rsidRPr="000101AD">
        <w:t>VAIQ #7060071</w:t>
      </w:r>
      <w:r w:rsidR="00E63DC7" w:rsidRPr="000101AD">
        <w:t xml:space="preserve"> </w:t>
      </w:r>
      <w:r w:rsidRPr="000101AD">
        <w:t>(</w:t>
      </w:r>
      <w:hyperlink r:id="rId20" w:history="1">
        <w:r w:rsidRPr="000101AD">
          <w:t>http://vaww.iam.va.gov/IAM_Business_PMO.asp</w:t>
        </w:r>
      </w:hyperlink>
      <w:r w:rsidRPr="000101AD">
        <w:t>).</w:t>
      </w:r>
    </w:p>
    <w:p w14:paraId="4341A636" w14:textId="77777777" w:rsidR="00AD450F" w:rsidRPr="000101AD" w:rsidRDefault="00AD450F" w:rsidP="00EC2132">
      <w:pPr>
        <w:pStyle w:val="Body"/>
      </w:pPr>
      <w:r w:rsidRPr="000101AD">
        <w:t>The target audience</w:t>
      </w:r>
      <w:r w:rsidR="002E605E" w:rsidRPr="000101AD">
        <w:t>s</w:t>
      </w:r>
      <w:r w:rsidRPr="000101AD">
        <w:t xml:space="preserve"> for this </w:t>
      </w:r>
      <w:proofErr w:type="spellStart"/>
      <w:r w:rsidR="00B076F0" w:rsidRPr="000101AD">
        <w:t>iRSD</w:t>
      </w:r>
      <w:proofErr w:type="spellEnd"/>
      <w:r w:rsidR="002E605E" w:rsidRPr="000101AD">
        <w:t xml:space="preserve"> include</w:t>
      </w:r>
      <w:r w:rsidR="007055A0" w:rsidRPr="000101AD">
        <w:t xml:space="preserve"> the following:</w:t>
      </w:r>
    </w:p>
    <w:p w14:paraId="48923BB6" w14:textId="66AEF8C2" w:rsidR="00C1151C" w:rsidRPr="000101AD" w:rsidRDefault="00C1597F" w:rsidP="006E3E06">
      <w:pPr>
        <w:pStyle w:val="ListParagraph"/>
        <w:numPr>
          <w:ilvl w:val="0"/>
          <w:numId w:val="19"/>
        </w:numPr>
      </w:pPr>
      <w:r>
        <w:rPr>
          <w:b/>
        </w:rPr>
        <w:t>V</w:t>
      </w:r>
      <w:r w:rsidR="008E3C8E">
        <w:rPr>
          <w:b/>
        </w:rPr>
        <w:t xml:space="preserve">eterans Experience Office (VEO) / </w:t>
      </w:r>
      <w:r w:rsidR="006E3E06" w:rsidRPr="006E3E06">
        <w:rPr>
          <w:b/>
        </w:rPr>
        <w:t>Office of Identity</w:t>
      </w:r>
      <w:r w:rsidR="006E3E06">
        <w:rPr>
          <w:b/>
        </w:rPr>
        <w:t xml:space="preserve">, </w:t>
      </w:r>
      <w:r w:rsidR="004A7FC6" w:rsidRPr="00F1200E">
        <w:rPr>
          <w:b/>
        </w:rPr>
        <w:t>Credential, and Access Management (OICAM)</w:t>
      </w:r>
      <w:r>
        <w:rPr>
          <w:b/>
        </w:rPr>
        <w:t xml:space="preserve">: </w:t>
      </w:r>
      <w:r w:rsidR="00C1151C" w:rsidRPr="000101AD">
        <w:t>This group is the business owner for Identity Services/M</w:t>
      </w:r>
      <w:r w:rsidR="00243E76" w:rsidRPr="000101AD">
        <w:t xml:space="preserve">aster </w:t>
      </w:r>
      <w:r w:rsidR="00C1151C" w:rsidRPr="000101AD">
        <w:t>V</w:t>
      </w:r>
      <w:r w:rsidR="00243E76" w:rsidRPr="000101AD">
        <w:t xml:space="preserve">eteran </w:t>
      </w:r>
      <w:r w:rsidR="00C1151C" w:rsidRPr="000101AD">
        <w:t>I</w:t>
      </w:r>
      <w:r w:rsidR="00243E76" w:rsidRPr="000101AD">
        <w:t>ndex</w:t>
      </w:r>
      <w:r w:rsidR="008B3EBB">
        <w:t xml:space="preserve"> (MVI</w:t>
      </w:r>
      <w:proofErr w:type="gramStart"/>
      <w:r w:rsidR="008B3EBB">
        <w:t>)</w:t>
      </w:r>
      <w:r w:rsidR="00C1151C" w:rsidRPr="000101AD">
        <w:t>, and</w:t>
      </w:r>
      <w:proofErr w:type="gramEnd"/>
      <w:r w:rsidR="00C1151C" w:rsidRPr="000101AD">
        <w:t xml:space="preserve"> is responsible for managing </w:t>
      </w:r>
      <w:r w:rsidR="00243E76" w:rsidRPr="000101AD">
        <w:t xml:space="preserve">the </w:t>
      </w:r>
      <w:proofErr w:type="spellStart"/>
      <w:r w:rsidR="00C1151C" w:rsidRPr="000101AD">
        <w:t>IdS</w:t>
      </w:r>
      <w:proofErr w:type="spellEnd"/>
      <w:r w:rsidR="00C1151C" w:rsidRPr="000101AD">
        <w:t xml:space="preserve"> business requirements.</w:t>
      </w:r>
    </w:p>
    <w:p w14:paraId="2D0983A5" w14:textId="50584BA0" w:rsidR="002B673D" w:rsidRPr="00B915EA" w:rsidRDefault="00F1200E" w:rsidP="001A5161">
      <w:pPr>
        <w:pStyle w:val="ListParagraph"/>
        <w:numPr>
          <w:ilvl w:val="0"/>
          <w:numId w:val="19"/>
        </w:numPr>
      </w:pPr>
      <w:r w:rsidRPr="00F1200E">
        <w:rPr>
          <w:b/>
        </w:rPr>
        <w:t xml:space="preserve">Access and Identity Management (AIM) Program Management Office (PMO) under OICAM, </w:t>
      </w:r>
      <w:r w:rsidR="001A5161" w:rsidRPr="001A5161">
        <w:rPr>
          <w:b/>
        </w:rPr>
        <w:t>Office of Operations, Security, &amp; Preparedness (OSP)</w:t>
      </w:r>
      <w:r w:rsidR="002B673D" w:rsidRPr="00B915EA">
        <w:rPr>
          <w:b/>
        </w:rPr>
        <w:t>:</w:t>
      </w:r>
      <w:r w:rsidR="002B673D" w:rsidRPr="00B915EA">
        <w:t xml:space="preserve"> This group is responsible for managing the </w:t>
      </w:r>
      <w:proofErr w:type="spellStart"/>
      <w:r w:rsidR="002B673D" w:rsidRPr="00B915EA">
        <w:t>AcS</w:t>
      </w:r>
      <w:proofErr w:type="spellEnd"/>
      <w:r w:rsidR="002B673D" w:rsidRPr="00B915EA">
        <w:t xml:space="preserve"> business requirements.</w:t>
      </w:r>
    </w:p>
    <w:p w14:paraId="610C1234" w14:textId="309B2277" w:rsidR="00522EAB" w:rsidRPr="00745FD2" w:rsidRDefault="00A16EC3" w:rsidP="00F6456E">
      <w:pPr>
        <w:pStyle w:val="ListParagraph"/>
        <w:numPr>
          <w:ilvl w:val="0"/>
          <w:numId w:val="19"/>
        </w:numPr>
        <w:rPr>
          <w:szCs w:val="24"/>
        </w:rPr>
      </w:pPr>
      <w:r>
        <w:rPr>
          <w:b/>
          <w:szCs w:val="24"/>
        </w:rPr>
        <w:t>DVP</w:t>
      </w:r>
      <w:r w:rsidR="00796F89">
        <w:rPr>
          <w:b/>
          <w:szCs w:val="24"/>
        </w:rPr>
        <w:t xml:space="preserve"> </w:t>
      </w:r>
      <w:r w:rsidR="00522EAB" w:rsidRPr="00745FD2">
        <w:rPr>
          <w:b/>
          <w:bCs/>
          <w:szCs w:val="24"/>
        </w:rPr>
        <w:t xml:space="preserve">Development </w:t>
      </w:r>
      <w:r w:rsidR="00D54C05" w:rsidRPr="00745FD2">
        <w:rPr>
          <w:b/>
          <w:bCs/>
          <w:szCs w:val="24"/>
        </w:rPr>
        <w:t>t</w:t>
      </w:r>
      <w:r w:rsidR="00522EAB" w:rsidRPr="00745FD2">
        <w:rPr>
          <w:b/>
          <w:bCs/>
          <w:szCs w:val="24"/>
        </w:rPr>
        <w:t>eam</w:t>
      </w:r>
      <w:r w:rsidR="00522EAB" w:rsidRPr="00745FD2">
        <w:rPr>
          <w:szCs w:val="24"/>
        </w:rPr>
        <w:t xml:space="preserve">. </w:t>
      </w:r>
      <w:r w:rsidR="005F4028" w:rsidRPr="00745FD2">
        <w:rPr>
          <w:szCs w:val="24"/>
        </w:rPr>
        <w:t xml:space="preserve">This </w:t>
      </w:r>
      <w:r w:rsidR="00522EAB" w:rsidRPr="00745FD2">
        <w:rPr>
          <w:szCs w:val="24"/>
        </w:rPr>
        <w:t xml:space="preserve">group </w:t>
      </w:r>
      <w:r w:rsidR="005F4028" w:rsidRPr="00745FD2">
        <w:rPr>
          <w:szCs w:val="24"/>
        </w:rPr>
        <w:t>is</w:t>
      </w:r>
      <w:r w:rsidR="00522EAB" w:rsidRPr="00745FD2">
        <w:rPr>
          <w:szCs w:val="24"/>
        </w:rPr>
        <w:t xml:space="preserve"> responsible for fulfilling the </w:t>
      </w:r>
      <w:r w:rsidR="00262EA2" w:rsidRPr="00745FD2">
        <w:rPr>
          <w:szCs w:val="24"/>
        </w:rPr>
        <w:t xml:space="preserve">IAM </w:t>
      </w:r>
      <w:r w:rsidR="00522EAB" w:rsidRPr="00745FD2">
        <w:rPr>
          <w:szCs w:val="24"/>
        </w:rPr>
        <w:t xml:space="preserve">requirements within the </w:t>
      </w:r>
      <w:r>
        <w:rPr>
          <w:szCs w:val="24"/>
        </w:rPr>
        <w:t>DVP</w:t>
      </w:r>
      <w:r w:rsidR="00796F89">
        <w:rPr>
          <w:szCs w:val="24"/>
        </w:rPr>
        <w:t xml:space="preserve"> </w:t>
      </w:r>
      <w:r w:rsidR="00522EAB" w:rsidRPr="00745FD2">
        <w:rPr>
          <w:szCs w:val="24"/>
        </w:rPr>
        <w:t>system</w:t>
      </w:r>
      <w:r w:rsidR="000D0443" w:rsidRPr="00745FD2">
        <w:rPr>
          <w:szCs w:val="24"/>
        </w:rPr>
        <w:t>.</w:t>
      </w:r>
    </w:p>
    <w:p w14:paraId="272336C0" w14:textId="12FCEA61" w:rsidR="005F4028" w:rsidRPr="00745FD2" w:rsidRDefault="00A16EC3" w:rsidP="00F6456E">
      <w:pPr>
        <w:pStyle w:val="ListParagraph"/>
        <w:numPr>
          <w:ilvl w:val="0"/>
          <w:numId w:val="19"/>
        </w:numPr>
        <w:rPr>
          <w:szCs w:val="24"/>
        </w:rPr>
      </w:pPr>
      <w:r>
        <w:rPr>
          <w:b/>
          <w:szCs w:val="24"/>
        </w:rPr>
        <w:t>DVP</w:t>
      </w:r>
      <w:r w:rsidR="00796F89" w:rsidRPr="008E6CE4">
        <w:rPr>
          <w:b/>
          <w:szCs w:val="24"/>
        </w:rPr>
        <w:t xml:space="preserve"> </w:t>
      </w:r>
      <w:r w:rsidR="005F4028" w:rsidRPr="008E6CE4">
        <w:rPr>
          <w:b/>
          <w:szCs w:val="24"/>
        </w:rPr>
        <w:t>Business Owner</w:t>
      </w:r>
      <w:r w:rsidR="005F4028" w:rsidRPr="00745FD2">
        <w:rPr>
          <w:szCs w:val="24"/>
        </w:rPr>
        <w:t xml:space="preserve">: </w:t>
      </w:r>
      <w:r w:rsidR="008E6CE4">
        <w:rPr>
          <w:szCs w:val="24"/>
        </w:rPr>
        <w:t>This group</w:t>
      </w:r>
      <w:r w:rsidR="005F4028" w:rsidRPr="00745FD2">
        <w:rPr>
          <w:szCs w:val="24"/>
        </w:rPr>
        <w:t xml:space="preserve"> is responsible for business requirement and final approval of </w:t>
      </w:r>
      <w:r>
        <w:rPr>
          <w:szCs w:val="24"/>
        </w:rPr>
        <w:t>DVP</w:t>
      </w:r>
      <w:r w:rsidR="00796F89">
        <w:rPr>
          <w:szCs w:val="24"/>
        </w:rPr>
        <w:t xml:space="preserve"> </w:t>
      </w:r>
      <w:r w:rsidR="005F4028" w:rsidRPr="00745FD2">
        <w:rPr>
          <w:szCs w:val="24"/>
        </w:rPr>
        <w:t>application.</w:t>
      </w:r>
    </w:p>
    <w:p w14:paraId="0CF81FC5" w14:textId="0BB83CFF" w:rsidR="00AD450F" w:rsidRPr="000101AD" w:rsidRDefault="005E5522" w:rsidP="00F6456E">
      <w:pPr>
        <w:pStyle w:val="ListParagraph"/>
        <w:numPr>
          <w:ilvl w:val="0"/>
          <w:numId w:val="19"/>
        </w:numPr>
      </w:pPr>
      <w:r w:rsidRPr="000101AD">
        <w:rPr>
          <w:b/>
          <w:bCs/>
          <w:sz w:val="23"/>
          <w:szCs w:val="23"/>
        </w:rPr>
        <w:t>I</w:t>
      </w:r>
      <w:r w:rsidR="002708A0" w:rsidRPr="000101AD">
        <w:rPr>
          <w:b/>
          <w:bCs/>
          <w:sz w:val="23"/>
          <w:szCs w:val="23"/>
        </w:rPr>
        <w:t>AM</w:t>
      </w:r>
      <w:r w:rsidR="00AD450F" w:rsidRPr="000101AD">
        <w:rPr>
          <w:b/>
          <w:bCs/>
          <w:sz w:val="23"/>
          <w:szCs w:val="23"/>
        </w:rPr>
        <w:t xml:space="preserve"> Development Leads</w:t>
      </w:r>
      <w:r w:rsidR="00243E76" w:rsidRPr="000101AD">
        <w:rPr>
          <w:sz w:val="23"/>
          <w:szCs w:val="23"/>
        </w:rPr>
        <w:t>:</w:t>
      </w:r>
      <w:r w:rsidR="00AD450F" w:rsidRPr="000101AD">
        <w:rPr>
          <w:sz w:val="23"/>
          <w:szCs w:val="23"/>
        </w:rPr>
        <w:t xml:space="preserve"> </w:t>
      </w:r>
      <w:r w:rsidRPr="000101AD">
        <w:t>The</w:t>
      </w:r>
      <w:r w:rsidR="00D54C05" w:rsidRPr="000101AD">
        <w:t xml:space="preserve">y are </w:t>
      </w:r>
      <w:r w:rsidRPr="000101AD">
        <w:t>responsible for the implementatio</w:t>
      </w:r>
      <w:r w:rsidR="00822950" w:rsidRPr="000101AD">
        <w:t>n of IAM</w:t>
      </w:r>
      <w:r w:rsidRPr="000101AD">
        <w:t xml:space="preserve"> requirements and ensuring </w:t>
      </w:r>
      <w:r w:rsidR="00D54C05" w:rsidRPr="000101AD">
        <w:t xml:space="preserve">the </w:t>
      </w:r>
      <w:r w:rsidRPr="000101AD">
        <w:t xml:space="preserve">correct integration of </w:t>
      </w:r>
      <w:r w:rsidR="00A16EC3">
        <w:t>DVP</w:t>
      </w:r>
      <w:r w:rsidR="00796F89">
        <w:t xml:space="preserve"> </w:t>
      </w:r>
      <w:r w:rsidR="00822950" w:rsidRPr="000101AD">
        <w:t>with IAM</w:t>
      </w:r>
      <w:r w:rsidRPr="000101AD">
        <w:t>-approved requirements.</w:t>
      </w:r>
    </w:p>
    <w:p w14:paraId="25E78F00" w14:textId="14E7C99E" w:rsidR="00D112F0" w:rsidRPr="000101AD" w:rsidRDefault="00AD450F" w:rsidP="00EC2132">
      <w:pPr>
        <w:pStyle w:val="Body"/>
      </w:pPr>
      <w:r w:rsidRPr="000101AD">
        <w:rPr>
          <w:b/>
          <w:bCs/>
        </w:rPr>
        <w:t>N</w:t>
      </w:r>
      <w:r w:rsidR="003E3173">
        <w:rPr>
          <w:b/>
          <w:bCs/>
        </w:rPr>
        <w:t>OTE:</w:t>
      </w:r>
      <w:r w:rsidRPr="000101AD">
        <w:rPr>
          <w:bCs/>
        </w:rPr>
        <w:t xml:space="preserve"> </w:t>
      </w:r>
      <w:r w:rsidRPr="000101AD">
        <w:t>This document does not contain the detailed requirement</w:t>
      </w:r>
      <w:r w:rsidR="000C6CA7" w:rsidRPr="000101AD">
        <w:t>s</w:t>
      </w:r>
      <w:r w:rsidRPr="000101AD">
        <w:t xml:space="preserve"> for the changes needed in the </w:t>
      </w:r>
      <w:r w:rsidR="00A16EC3">
        <w:t>DVP</w:t>
      </w:r>
      <w:r w:rsidR="00796F89">
        <w:t xml:space="preserve"> </w:t>
      </w:r>
      <w:r w:rsidR="00335261" w:rsidRPr="000101AD">
        <w:t>system</w:t>
      </w:r>
      <w:r w:rsidR="00C04EBA">
        <w:t>s</w:t>
      </w:r>
      <w:r w:rsidR="00335261" w:rsidRPr="000101AD">
        <w:t xml:space="preserve"> to integrate with I</w:t>
      </w:r>
      <w:r w:rsidR="00684BEC" w:rsidRPr="000101AD">
        <w:t>AM</w:t>
      </w:r>
      <w:r w:rsidR="00335261" w:rsidRPr="000101AD">
        <w:t xml:space="preserve"> </w:t>
      </w:r>
      <w:r w:rsidR="007055A0" w:rsidRPr="000101AD">
        <w:t>s</w:t>
      </w:r>
      <w:r w:rsidR="00335261" w:rsidRPr="000101AD">
        <w:t>ervices</w:t>
      </w:r>
      <w:r w:rsidRPr="000101AD">
        <w:t xml:space="preserve">. The </w:t>
      </w:r>
      <w:r w:rsidR="00A16EC3">
        <w:t>DVP</w:t>
      </w:r>
      <w:r w:rsidR="00796F89">
        <w:t xml:space="preserve"> </w:t>
      </w:r>
      <w:r w:rsidRPr="000101AD">
        <w:t>team should use this document as a guide for writing the detailed system</w:t>
      </w:r>
      <w:r w:rsidR="00D91CAD" w:rsidRPr="000101AD">
        <w:t xml:space="preserve"> </w:t>
      </w:r>
      <w:r w:rsidRPr="000101AD">
        <w:t>and</w:t>
      </w:r>
      <w:r w:rsidR="00E00A46" w:rsidRPr="000101AD">
        <w:t>,</w:t>
      </w:r>
      <w:r w:rsidRPr="000101AD">
        <w:t xml:space="preserve"> if applicable, user interface design specifications. The </w:t>
      </w:r>
      <w:r w:rsidR="00A16EC3">
        <w:t>DVP</w:t>
      </w:r>
      <w:r w:rsidR="00796F89">
        <w:t xml:space="preserve"> </w:t>
      </w:r>
      <w:r w:rsidRPr="000101AD">
        <w:t xml:space="preserve">team should include both IAM business and technical representatives as stakeholders </w:t>
      </w:r>
      <w:r w:rsidR="00E00A46" w:rsidRPr="000101AD">
        <w:t>regarding</w:t>
      </w:r>
      <w:r w:rsidRPr="000101AD">
        <w:t xml:space="preserve"> the </w:t>
      </w:r>
      <w:r w:rsidR="00A16EC3">
        <w:t>DVP</w:t>
      </w:r>
      <w:r w:rsidR="00796F89">
        <w:t xml:space="preserve"> </w:t>
      </w:r>
      <w:r w:rsidRPr="000101AD">
        <w:t xml:space="preserve">design documents. </w:t>
      </w:r>
      <w:r w:rsidR="00E04548" w:rsidRPr="000101AD">
        <w:t>T</w:t>
      </w:r>
      <w:r w:rsidR="000D0443" w:rsidRPr="000101AD">
        <w:t xml:space="preserve">he </w:t>
      </w:r>
      <w:r w:rsidRPr="000101AD">
        <w:t>Qu</w:t>
      </w:r>
      <w:r w:rsidR="00ED243A" w:rsidRPr="000101AD">
        <w:t xml:space="preserve">ality Attributes Specification </w:t>
      </w:r>
      <w:r w:rsidR="000D0443" w:rsidRPr="000101AD">
        <w:t>s</w:t>
      </w:r>
      <w:r w:rsidRPr="000101AD">
        <w:t xml:space="preserve">ection </w:t>
      </w:r>
      <w:r w:rsidR="00E04548" w:rsidRPr="000101AD">
        <w:t xml:space="preserve">of this document provides </w:t>
      </w:r>
      <w:r w:rsidRPr="000101AD">
        <w:t>more information</w:t>
      </w:r>
      <w:r w:rsidR="00ED243A" w:rsidRPr="000101AD">
        <w:t xml:space="preserve"> about the integration process</w:t>
      </w:r>
      <w:r w:rsidRPr="000101AD">
        <w:t>.</w:t>
      </w:r>
    </w:p>
    <w:p w14:paraId="3F65C2F3" w14:textId="77777777" w:rsidR="000C0384" w:rsidRPr="004430AA" w:rsidRDefault="007D26C8" w:rsidP="00843C30">
      <w:pPr>
        <w:pStyle w:val="Heading2"/>
      </w:pPr>
      <w:bookmarkStart w:id="53" w:name="_Toc318088993"/>
      <w:bookmarkStart w:id="54" w:name="_Toc320274581"/>
      <w:bookmarkStart w:id="55" w:name="_Toc320279454"/>
      <w:bookmarkStart w:id="56" w:name="_Toc323533344"/>
      <w:bookmarkStart w:id="57" w:name="_Toc79889713"/>
      <w:bookmarkStart w:id="58" w:name="Scope1"/>
      <w:bookmarkStart w:id="59" w:name="_Ref207529529"/>
      <w:bookmarkStart w:id="60" w:name="_Toc234302623"/>
      <w:bookmarkStart w:id="61" w:name="_Toc292272719"/>
      <w:bookmarkStart w:id="62" w:name="_Toc304384966"/>
      <w:bookmarkStart w:id="63" w:name="_Toc493831797"/>
      <w:r w:rsidRPr="000C0384">
        <w:t>Scope</w:t>
      </w:r>
      <w:bookmarkEnd w:id="53"/>
      <w:bookmarkEnd w:id="54"/>
      <w:bookmarkEnd w:id="55"/>
      <w:bookmarkEnd w:id="56"/>
      <w:bookmarkEnd w:id="57"/>
      <w:bookmarkEnd w:id="58"/>
      <w:bookmarkEnd w:id="59"/>
      <w:bookmarkEnd w:id="60"/>
      <w:bookmarkEnd w:id="61"/>
      <w:bookmarkEnd w:id="62"/>
      <w:bookmarkEnd w:id="63"/>
    </w:p>
    <w:p w14:paraId="3DF4B6D9" w14:textId="4EB88EDB" w:rsidR="00B36411" w:rsidRDefault="00D7499F" w:rsidP="00237445">
      <w:pPr>
        <w:pStyle w:val="Body"/>
      </w:pPr>
      <w:r w:rsidRPr="00237445">
        <w:rPr>
          <w:bCs/>
        </w:rPr>
        <w:t xml:space="preserve">This document provides high level requirements for the integration between </w:t>
      </w:r>
      <w:r w:rsidR="00A16EC3">
        <w:rPr>
          <w:bCs/>
        </w:rPr>
        <w:t>DVP</w:t>
      </w:r>
      <w:r w:rsidR="00796F89" w:rsidRPr="00237445">
        <w:rPr>
          <w:bCs/>
        </w:rPr>
        <w:t xml:space="preserve"> </w:t>
      </w:r>
      <w:r w:rsidRPr="00237445">
        <w:rPr>
          <w:bCs/>
        </w:rPr>
        <w:t xml:space="preserve">and </w:t>
      </w:r>
      <w:r w:rsidR="00070783" w:rsidRPr="00237445">
        <w:rPr>
          <w:bCs/>
        </w:rPr>
        <w:t>IAM</w:t>
      </w:r>
      <w:r w:rsidR="00AE3BBB" w:rsidRPr="00237445">
        <w:rPr>
          <w:bCs/>
        </w:rPr>
        <w:t xml:space="preserve">. </w:t>
      </w:r>
      <w:r w:rsidR="00A16EC3">
        <w:t>DVP</w:t>
      </w:r>
      <w:r w:rsidR="00AE3BBB" w:rsidRPr="00F00666">
        <w:t xml:space="preserve"> </w:t>
      </w:r>
      <w:r w:rsidR="00AE3BBB">
        <w:t xml:space="preserve">is the VA’s </w:t>
      </w:r>
      <w:r w:rsidR="00B45EE1">
        <w:t>Gateway</w:t>
      </w:r>
      <w:r w:rsidR="00AE3BBB">
        <w:t>,</w:t>
      </w:r>
      <w:r w:rsidR="00AE3BBB" w:rsidRPr="00F00666">
        <w:t xml:space="preserve"> responsible for transport of data between internal VA and external producers and consumers. </w:t>
      </w:r>
      <w:r w:rsidR="0000510D" w:rsidRPr="0000510D">
        <w:t xml:space="preserve">The </w:t>
      </w:r>
      <w:r w:rsidR="00A16EC3">
        <w:t>DVP</w:t>
      </w:r>
      <w:r w:rsidR="0000510D" w:rsidRPr="0000510D">
        <w:t xml:space="preserve"> enables secure seamless interoperability between VA and commercial applications, enabling advanced analytics to deliver a cohesive Veteran-centered </w:t>
      </w:r>
      <w:r w:rsidR="0000510D" w:rsidRPr="0000510D">
        <w:lastRenderedPageBreak/>
        <w:t xml:space="preserve">experience both inside and outside VA. The proposed architecture contains </w:t>
      </w:r>
      <w:r w:rsidR="00DE1AEA">
        <w:t>a number of</w:t>
      </w:r>
      <w:r w:rsidR="00DE1AEA" w:rsidRPr="0000510D">
        <w:t xml:space="preserve"> </w:t>
      </w:r>
      <w:r w:rsidR="0000510D" w:rsidRPr="0000510D">
        <w:t>strategic, integrated components: Electronic Health Record</w:t>
      </w:r>
      <w:r w:rsidR="00DE1AEA">
        <w:t>(s)</w:t>
      </w:r>
      <w:r w:rsidR="0000510D" w:rsidRPr="0000510D">
        <w:t>, Operation Management Platform</w:t>
      </w:r>
      <w:r w:rsidR="00DE1AEA">
        <w:t>s including:</w:t>
      </w:r>
      <w:r w:rsidR="0000510D" w:rsidRPr="0000510D">
        <w:t xml:space="preserve"> financial, supply chain, and human resource system</w:t>
      </w:r>
      <w:r w:rsidR="00DE1AEA">
        <w:t>s,</w:t>
      </w:r>
      <w:r w:rsidR="0000510D" w:rsidRPr="0000510D">
        <w:t xml:space="preserve"> Customer Relationship Management system, Analytics system</w:t>
      </w:r>
      <w:r w:rsidR="00DE1AEA">
        <w:t>s</w:t>
      </w:r>
      <w:r w:rsidR="0000510D" w:rsidRPr="0000510D">
        <w:t>, and Application Programming Interface (API) gateway</w:t>
      </w:r>
      <w:r w:rsidR="00DE1AEA">
        <w:t xml:space="preserve">, </w:t>
      </w:r>
      <w:r w:rsidR="00D5741B">
        <w:t xml:space="preserve">along with </w:t>
      </w:r>
      <w:r w:rsidR="00DE1AEA">
        <w:t>a number of legacy systems that support key business lines in order to</w:t>
      </w:r>
      <w:r w:rsidR="0000510D" w:rsidRPr="0000510D">
        <w:t xml:space="preserve"> provide seamless interoperability with internal and external systems.</w:t>
      </w:r>
    </w:p>
    <w:p w14:paraId="7017831D" w14:textId="78E7F309" w:rsidR="00DB6032" w:rsidRPr="00214A56" w:rsidRDefault="00A16EC3" w:rsidP="00B45EE1">
      <w:r>
        <w:t>DVP</w:t>
      </w:r>
      <w:r w:rsidR="00AE3BBB" w:rsidRPr="004C49DC">
        <w:t xml:space="preserve"> will check the request, correlate the patient ID</w:t>
      </w:r>
      <w:r w:rsidR="004C49DC">
        <w:t xml:space="preserve"> </w:t>
      </w:r>
      <w:r w:rsidR="00AE3BBB" w:rsidRPr="004C49DC">
        <w:t xml:space="preserve">and </w:t>
      </w:r>
      <w:r w:rsidR="00B45EE1">
        <w:t>retrieve the request</w:t>
      </w:r>
      <w:r w:rsidR="006A6505">
        <w:t>ed</w:t>
      </w:r>
      <w:r w:rsidR="00B45EE1">
        <w:t xml:space="preserve"> information and return the results to the consumer</w:t>
      </w:r>
      <w:r w:rsidR="00AE3BBB" w:rsidRPr="004C49DC">
        <w:t xml:space="preserve">. </w:t>
      </w:r>
    </w:p>
    <w:p w14:paraId="510DD909" w14:textId="75639ED2" w:rsidR="00972DAA" w:rsidRPr="00303E31" w:rsidRDefault="00B029E7" w:rsidP="00F4550E">
      <w:pPr>
        <w:pStyle w:val="Body"/>
      </w:pPr>
      <w:r w:rsidRPr="00303E31">
        <w:t xml:space="preserve">As part of its integration to IAM </w:t>
      </w:r>
      <w:r w:rsidR="007055A0" w:rsidRPr="00303E31">
        <w:t>s</w:t>
      </w:r>
      <w:r w:rsidRPr="00303E31">
        <w:t>ervices,</w:t>
      </w:r>
      <w:r w:rsidR="000C0384" w:rsidRPr="00303E31">
        <w:t xml:space="preserve"> the </w:t>
      </w:r>
      <w:r w:rsidR="00A16EC3">
        <w:t>DVP</w:t>
      </w:r>
      <w:r w:rsidR="00796F89">
        <w:t xml:space="preserve"> </w:t>
      </w:r>
      <w:r w:rsidR="00F4550E">
        <w:t xml:space="preserve">initiates </w:t>
      </w:r>
      <w:r w:rsidR="007055A0" w:rsidRPr="00303E31">
        <w:t xml:space="preserve">calls </w:t>
      </w:r>
      <w:r w:rsidR="00F4550E">
        <w:t xml:space="preserve">to </w:t>
      </w:r>
      <w:r w:rsidR="007055A0" w:rsidRPr="00303E31">
        <w:t>the following s</w:t>
      </w:r>
      <w:r w:rsidR="00E773F5" w:rsidRPr="00303E31">
        <w:t>ervice</w:t>
      </w:r>
      <w:r w:rsidRPr="00303E31">
        <w:t>.</w:t>
      </w:r>
    </w:p>
    <w:p w14:paraId="1B4BFE85" w14:textId="77777777" w:rsidR="00DB6032" w:rsidRPr="00B45EE1" w:rsidRDefault="005E0EFF" w:rsidP="00B45EE1">
      <w:pPr>
        <w:pStyle w:val="ListParagraph"/>
        <w:numPr>
          <w:ilvl w:val="0"/>
          <w:numId w:val="40"/>
        </w:numPr>
        <w:rPr>
          <w:snapToGrid w:val="0"/>
          <w:kern w:val="28"/>
          <w:szCs w:val="24"/>
        </w:rPr>
      </w:pPr>
      <w:r w:rsidRPr="00303E31">
        <w:rPr>
          <w:szCs w:val="24"/>
        </w:rPr>
        <w:t>Get Corresponding IDs</w:t>
      </w:r>
    </w:p>
    <w:p w14:paraId="4D6FFC66" w14:textId="77777777" w:rsidR="007D26C8" w:rsidRDefault="007D26C8" w:rsidP="00843C30">
      <w:pPr>
        <w:pStyle w:val="Heading2"/>
      </w:pPr>
      <w:bookmarkStart w:id="64" w:name="_Acronyms_and_Definitions"/>
      <w:bookmarkStart w:id="65" w:name="_Toc318088995"/>
      <w:bookmarkStart w:id="66" w:name="_Toc320274598"/>
      <w:bookmarkStart w:id="67" w:name="_Toc320279471"/>
      <w:bookmarkStart w:id="68" w:name="_Toc323533348"/>
      <w:bookmarkStart w:id="69" w:name="_Toc79889717"/>
      <w:bookmarkStart w:id="70" w:name="References1"/>
      <w:bookmarkStart w:id="71" w:name="_Ref207529906"/>
      <w:bookmarkStart w:id="72" w:name="_Toc234302627"/>
      <w:bookmarkStart w:id="73" w:name="_Toc292272721"/>
      <w:bookmarkStart w:id="74" w:name="_Toc304384968"/>
      <w:bookmarkStart w:id="75" w:name="_Toc493831798"/>
      <w:bookmarkEnd w:id="64"/>
      <w:r w:rsidRPr="00A648AF">
        <w:t>References</w:t>
      </w:r>
      <w:bookmarkEnd w:id="65"/>
      <w:bookmarkEnd w:id="66"/>
      <w:bookmarkEnd w:id="67"/>
      <w:bookmarkEnd w:id="68"/>
      <w:bookmarkEnd w:id="69"/>
      <w:bookmarkEnd w:id="70"/>
      <w:bookmarkEnd w:id="71"/>
      <w:bookmarkEnd w:id="72"/>
      <w:bookmarkEnd w:id="73"/>
      <w:bookmarkEnd w:id="74"/>
      <w:bookmarkEnd w:id="75"/>
    </w:p>
    <w:p w14:paraId="5C32A4DA" w14:textId="77777777" w:rsidR="00866D24" w:rsidRPr="00866D24" w:rsidRDefault="00866D24" w:rsidP="00866D24">
      <w:pPr>
        <w:pStyle w:val="Heading3"/>
        <w:tabs>
          <w:tab w:val="clear" w:pos="2556"/>
        </w:tabs>
        <w:ind w:left="900" w:hanging="900"/>
      </w:pPr>
      <w:bookmarkStart w:id="76" w:name="_Toc493831799"/>
      <w:r>
        <w:t>R</w:t>
      </w:r>
      <w:r w:rsidRPr="00014C83">
        <w:t xml:space="preserve">equirements, </w:t>
      </w:r>
      <w:r>
        <w:t>D</w:t>
      </w:r>
      <w:r w:rsidRPr="00014C83">
        <w:t xml:space="preserve">esign, and </w:t>
      </w:r>
      <w:r>
        <w:t>S</w:t>
      </w:r>
      <w:r w:rsidRPr="00014C83">
        <w:t xml:space="preserve">ervice </w:t>
      </w:r>
      <w:r>
        <w:t>Description Documentation</w:t>
      </w:r>
      <w:bookmarkEnd w:id="76"/>
    </w:p>
    <w:p w14:paraId="1DEB2A32" w14:textId="77777777" w:rsidR="00F4537D" w:rsidRPr="00C67213" w:rsidRDefault="00DC0849" w:rsidP="0003344F">
      <w:pPr>
        <w:pStyle w:val="Body"/>
        <w:rPr>
          <w:b/>
        </w:rPr>
      </w:pPr>
      <w:bookmarkStart w:id="77" w:name="SpecificSpecifications1"/>
      <w:bookmarkStart w:id="78" w:name="_Ref207529989"/>
      <w:bookmarkStart w:id="79" w:name="_Toc234302628"/>
      <w:bookmarkStart w:id="80" w:name="_Toc292272722"/>
      <w:bookmarkStart w:id="81" w:name="_Toc304384969"/>
      <w:r w:rsidRPr="00014C83">
        <w:t>The applicable IAM requirements, design, and service descript</w:t>
      </w:r>
      <w:r w:rsidR="00703C81">
        <w:t>ion document</w:t>
      </w:r>
      <w:r w:rsidR="00185919">
        <w:t>s</w:t>
      </w:r>
      <w:r w:rsidR="00AA4BE3">
        <w:t xml:space="preserve"> include</w:t>
      </w:r>
      <w:r w:rsidRPr="00014C83">
        <w:t xml:space="preserve"> the following</w:t>
      </w:r>
      <w:r w:rsidRPr="00D1666C">
        <w:t>:</w:t>
      </w:r>
    </w:p>
    <w:p w14:paraId="61BE8253" w14:textId="77777777" w:rsidR="0044538C" w:rsidRPr="00FE0661" w:rsidRDefault="0044538C" w:rsidP="00F6456E">
      <w:pPr>
        <w:pStyle w:val="ListParagraph"/>
        <w:numPr>
          <w:ilvl w:val="0"/>
          <w:numId w:val="20"/>
        </w:numPr>
        <w:rPr>
          <w:color w:val="0000FF"/>
          <w:u w:val="single"/>
        </w:rPr>
      </w:pPr>
      <w:r>
        <w:fldChar w:fldCharType="begin"/>
      </w:r>
      <w:r>
        <w:instrText>HYPERLINK "http://tspr.vista.med.va.gov/warboard/ProjectDocs/MVI/Enterprise-Level%20Identity%20Management%20Requirements.pdf"</w:instrText>
      </w:r>
      <w:r>
        <w:fldChar w:fldCharType="separate"/>
      </w:r>
      <w:r w:rsidRPr="00FE0661">
        <w:rPr>
          <w:color w:val="0000FF"/>
          <w:u w:val="single"/>
        </w:rPr>
        <w:t xml:space="preserve">Enterprise-Level </w:t>
      </w:r>
      <w:proofErr w:type="spellStart"/>
      <w:r w:rsidRPr="00FE0661">
        <w:rPr>
          <w:color w:val="0000FF"/>
          <w:u w:val="single"/>
        </w:rPr>
        <w:t>IdM</w:t>
      </w:r>
      <w:proofErr w:type="spellEnd"/>
      <w:r w:rsidRPr="00FE0661">
        <w:rPr>
          <w:color w:val="0000FF"/>
          <w:u w:val="single"/>
        </w:rPr>
        <w:t xml:space="preserve"> Requirements (ENTRs)</w:t>
      </w:r>
    </w:p>
    <w:p w14:paraId="649A92E6" w14:textId="77777777" w:rsidR="0044538C" w:rsidRPr="008D74D7" w:rsidRDefault="0044538C" w:rsidP="00F6456E">
      <w:pPr>
        <w:pStyle w:val="ListParagraph"/>
        <w:numPr>
          <w:ilvl w:val="0"/>
          <w:numId w:val="20"/>
        </w:numPr>
        <w:rPr>
          <w:rStyle w:val="Hyperlink"/>
        </w:rPr>
      </w:pPr>
      <w:r>
        <w:fldChar w:fldCharType="end"/>
      </w:r>
      <w:r w:rsidR="008D74D7">
        <w:fldChar w:fldCharType="begin"/>
      </w:r>
      <w:r w:rsidR="008D74D7">
        <w:instrText xml:space="preserve"> HYPERLINK "http://tspr.vista.med.va.gov/warboard/ProjectDocs/MVI/VAIQ%207011145%20Memo_Roger_Baker.pdf" </w:instrText>
      </w:r>
      <w:r w:rsidR="008D74D7">
        <w:fldChar w:fldCharType="separate"/>
      </w:r>
      <w:r w:rsidRPr="008D74D7">
        <w:rPr>
          <w:rStyle w:val="Hyperlink"/>
        </w:rPr>
        <w:t>VA Enterprise Identity and Access Management (IAM) Se</w:t>
      </w:r>
      <w:r w:rsidR="000D0443" w:rsidRPr="008D74D7">
        <w:rPr>
          <w:rStyle w:val="Hyperlink"/>
        </w:rPr>
        <w:t xml:space="preserve">rvices (VAIQ </w:t>
      </w:r>
      <w:r w:rsidR="002F2757" w:rsidRPr="008D74D7">
        <w:rPr>
          <w:rStyle w:val="Hyperlink"/>
        </w:rPr>
        <w:t>#</w:t>
      </w:r>
      <w:r w:rsidR="000D0443" w:rsidRPr="008D74D7">
        <w:rPr>
          <w:rStyle w:val="Hyperlink"/>
        </w:rPr>
        <w:t>7</w:t>
      </w:r>
      <w:r w:rsidR="00535BC3" w:rsidRPr="008D74D7">
        <w:rPr>
          <w:rStyle w:val="Hyperlink"/>
        </w:rPr>
        <w:t>011145</w:t>
      </w:r>
      <w:r w:rsidR="000D0443" w:rsidRPr="008D74D7">
        <w:rPr>
          <w:rStyle w:val="Hyperlink"/>
        </w:rPr>
        <w:t>)</w:t>
      </w:r>
    </w:p>
    <w:p w14:paraId="19027F36" w14:textId="77777777" w:rsidR="0044538C" w:rsidRDefault="008D74D7" w:rsidP="00F6456E">
      <w:pPr>
        <w:pStyle w:val="ListParagraph"/>
        <w:numPr>
          <w:ilvl w:val="0"/>
          <w:numId w:val="20"/>
        </w:numPr>
      </w:pPr>
      <w:r>
        <w:fldChar w:fldCharType="end"/>
      </w:r>
      <w:hyperlink r:id="rId21" w:history="1">
        <w:r w:rsidR="0044538C" w:rsidRPr="008D74D7">
          <w:rPr>
            <w:rStyle w:val="Hyperlink"/>
          </w:rPr>
          <w:t>Designation of Identity and Access Management Business S</w:t>
        </w:r>
        <w:r w:rsidR="000D0443" w:rsidRPr="008D74D7">
          <w:rPr>
            <w:rStyle w:val="Hyperlink"/>
          </w:rPr>
          <w:t xml:space="preserve">ponsor (VAIQ </w:t>
        </w:r>
        <w:r w:rsidR="002F2757" w:rsidRPr="008D74D7">
          <w:rPr>
            <w:rStyle w:val="Hyperlink"/>
          </w:rPr>
          <w:t>#</w:t>
        </w:r>
        <w:r w:rsidR="000D0443" w:rsidRPr="008D74D7">
          <w:rPr>
            <w:rStyle w:val="Hyperlink"/>
          </w:rPr>
          <w:t>7060071)</w:t>
        </w:r>
      </w:hyperlink>
    </w:p>
    <w:p w14:paraId="0FD7058C" w14:textId="77777777" w:rsidR="0044538C" w:rsidRDefault="0063486B" w:rsidP="00F6456E">
      <w:pPr>
        <w:pStyle w:val="ListParagraph"/>
        <w:numPr>
          <w:ilvl w:val="0"/>
          <w:numId w:val="20"/>
        </w:numPr>
        <w:rPr>
          <w:color w:val="0000FF"/>
          <w:u w:val="single"/>
        </w:rPr>
      </w:pPr>
      <w:hyperlink r:id="rId22" w:history="1">
        <w:r w:rsidR="00F26109" w:rsidRPr="00FE0661">
          <w:rPr>
            <w:color w:val="0000FF"/>
            <w:u w:val="single"/>
          </w:rPr>
          <w:t>MVI Use Cases</w:t>
        </w:r>
      </w:hyperlink>
    </w:p>
    <w:p w14:paraId="46FC97E9" w14:textId="77777777" w:rsidR="0044538C" w:rsidRDefault="0063486B" w:rsidP="00F6456E">
      <w:pPr>
        <w:pStyle w:val="ListParagraph"/>
        <w:numPr>
          <w:ilvl w:val="0"/>
          <w:numId w:val="20"/>
        </w:numPr>
        <w:rPr>
          <w:color w:val="0000FF"/>
          <w:u w:val="single"/>
        </w:rPr>
      </w:pPr>
      <w:hyperlink r:id="rId23" w:history="1">
        <w:r w:rsidR="0044538C" w:rsidRPr="00FE0661">
          <w:rPr>
            <w:color w:val="0000FF"/>
            <w:u w:val="single"/>
          </w:rPr>
          <w:t>MVI Service Description Document</w:t>
        </w:r>
      </w:hyperlink>
    </w:p>
    <w:p w14:paraId="635CAD7E" w14:textId="77777777" w:rsidR="00866D24" w:rsidRDefault="00866D24" w:rsidP="00866D24">
      <w:pPr>
        <w:pStyle w:val="Heading3"/>
        <w:tabs>
          <w:tab w:val="clear" w:pos="2556"/>
        </w:tabs>
        <w:ind w:left="900" w:hanging="900"/>
      </w:pPr>
      <w:bookmarkStart w:id="82" w:name="_Toc493831800"/>
      <w:r>
        <w:t>Business Policy Documentation</w:t>
      </w:r>
      <w:bookmarkEnd w:id="82"/>
    </w:p>
    <w:p w14:paraId="7578B188" w14:textId="77777777" w:rsidR="00DC0849" w:rsidRPr="00C67213" w:rsidRDefault="00DC0849" w:rsidP="0003344F">
      <w:pPr>
        <w:pStyle w:val="Body"/>
        <w:rPr>
          <w:bCs/>
        </w:rPr>
      </w:pPr>
      <w:r w:rsidRPr="00014C83">
        <w:t xml:space="preserve">The applicable IAM </w:t>
      </w:r>
      <w:r w:rsidR="008B2E4E">
        <w:t>business policy documents include</w:t>
      </w:r>
      <w:r w:rsidR="00703C81">
        <w:t xml:space="preserve"> the following</w:t>
      </w:r>
      <w:r w:rsidRPr="00014C83">
        <w:t>:</w:t>
      </w:r>
    </w:p>
    <w:p w14:paraId="323FAACA" w14:textId="77777777" w:rsidR="00D23500" w:rsidRPr="00FE0661" w:rsidRDefault="0063486B" w:rsidP="00F6456E">
      <w:pPr>
        <w:numPr>
          <w:ilvl w:val="0"/>
          <w:numId w:val="2"/>
        </w:numPr>
        <w:ind w:left="720"/>
        <w:rPr>
          <w:color w:val="0000FF"/>
          <w:u w:val="single"/>
        </w:rPr>
      </w:pPr>
      <w:hyperlink r:id="rId24" w:history="1">
        <w:r w:rsidR="00D23500" w:rsidRPr="00FE0661">
          <w:rPr>
            <w:color w:val="0000FF"/>
            <w:u w:val="single"/>
          </w:rPr>
          <w:t>VA Directive 6500 Information Security Program</w:t>
        </w:r>
      </w:hyperlink>
    </w:p>
    <w:p w14:paraId="4F87CEF0" w14:textId="77777777" w:rsidR="00A878EC" w:rsidRPr="00FE0661" w:rsidRDefault="0063486B" w:rsidP="00F6456E">
      <w:pPr>
        <w:numPr>
          <w:ilvl w:val="0"/>
          <w:numId w:val="2"/>
        </w:numPr>
        <w:ind w:left="720"/>
        <w:rPr>
          <w:color w:val="0000FF"/>
          <w:u w:val="single"/>
        </w:rPr>
      </w:pPr>
      <w:hyperlink r:id="rId25" w:history="1">
        <w:r w:rsidR="00D23500" w:rsidRPr="00FE0661">
          <w:rPr>
            <w:color w:val="0000FF"/>
            <w:u w:val="single"/>
          </w:rPr>
          <w:t>Section 508 Standards Guide</w:t>
        </w:r>
      </w:hyperlink>
    </w:p>
    <w:p w14:paraId="281AB8F0" w14:textId="77777777" w:rsidR="00866D24" w:rsidRDefault="00D3118D" w:rsidP="00866D24">
      <w:pPr>
        <w:pStyle w:val="Heading3"/>
        <w:tabs>
          <w:tab w:val="clear" w:pos="2556"/>
        </w:tabs>
        <w:ind w:left="900" w:hanging="900"/>
      </w:pPr>
      <w:bookmarkStart w:id="83" w:name="_Toc493831801"/>
      <w:r>
        <w:t>Abbreviations</w:t>
      </w:r>
      <w:r w:rsidR="00866D24">
        <w:t xml:space="preserve"> and Definitions</w:t>
      </w:r>
      <w:bookmarkEnd w:id="83"/>
    </w:p>
    <w:p w14:paraId="59FAC9ED" w14:textId="77777777" w:rsidR="00D5741B" w:rsidRDefault="006B7925" w:rsidP="00727E2F">
      <w:r w:rsidRPr="00EC7EA6">
        <w:t xml:space="preserve">The </w:t>
      </w:r>
      <w:r w:rsidR="008456F5">
        <w:t>abbreviations and terms used in this document are defined</w:t>
      </w:r>
      <w:r w:rsidRPr="00EC7EA6">
        <w:t xml:space="preserve"> in the </w:t>
      </w:r>
      <w:r w:rsidR="00D5741B" w:rsidRPr="00D5741B">
        <w:t>Identity_and_Access_Services_Master_Glossary.pdf</w:t>
      </w:r>
      <w:r w:rsidR="00D5741B">
        <w:t>.</w:t>
      </w:r>
    </w:p>
    <w:p w14:paraId="3507B83D" w14:textId="77777777" w:rsidR="00A878EC" w:rsidRPr="008717B2" w:rsidRDefault="00A878EC" w:rsidP="006B7925">
      <w:pPr>
        <w:pStyle w:val="Body"/>
      </w:pPr>
    </w:p>
    <w:p w14:paraId="0433D734" w14:textId="77777777" w:rsidR="00E47C16" w:rsidRDefault="00E47C16" w:rsidP="00E47C16">
      <w:pPr>
        <w:pStyle w:val="Heading3"/>
        <w:tabs>
          <w:tab w:val="clear" w:pos="2556"/>
        </w:tabs>
        <w:ind w:left="900" w:hanging="900"/>
      </w:pPr>
      <w:bookmarkStart w:id="84" w:name="_Toc493831802"/>
      <w:r>
        <w:t>Additional Documentation</w:t>
      </w:r>
      <w:bookmarkEnd w:id="84"/>
    </w:p>
    <w:p w14:paraId="53D38D9A" w14:textId="09D0D68D" w:rsidR="00DC0849" w:rsidRPr="00AE73C6" w:rsidRDefault="00615328" w:rsidP="001B7B70">
      <w:pPr>
        <w:rPr>
          <w:color w:val="0000FF"/>
        </w:rPr>
      </w:pPr>
      <w:commentRangeStart w:id="85"/>
      <w:r w:rsidRPr="009D30EC">
        <w:t>The following</w:t>
      </w:r>
      <w:r w:rsidR="00DC0849" w:rsidRPr="009D30EC">
        <w:t xml:space="preserve"> </w:t>
      </w:r>
      <w:r w:rsidR="00A16EC3">
        <w:t>DVP</w:t>
      </w:r>
      <w:r w:rsidR="00796F89">
        <w:t xml:space="preserve"> </w:t>
      </w:r>
      <w:r w:rsidR="000A7EB9" w:rsidRPr="009D30EC">
        <w:t xml:space="preserve">documents are </w:t>
      </w:r>
      <w:r w:rsidRPr="009D30EC">
        <w:t>available for reference</w:t>
      </w:r>
      <w:r w:rsidR="001B7B70">
        <w:t xml:space="preserve"> at </w:t>
      </w:r>
      <w:hyperlink r:id="rId26" w:history="1">
        <w:r w:rsidR="004A6591" w:rsidRPr="00FC1E7D">
          <w:rPr>
            <w:rStyle w:val="Hyperlink"/>
          </w:rPr>
          <w:t>http://vaww.oed.portal.va.gov/sites/vrm/IAM/IAM%20Service%20Request%202.0/IAM%20SR-985.xml</w:t>
        </w:r>
      </w:hyperlink>
      <w:r w:rsidR="00DC0849" w:rsidRPr="00AE73C6">
        <w:rPr>
          <w:color w:val="0000FF"/>
        </w:rPr>
        <w:t>:</w:t>
      </w:r>
      <w:commentRangeEnd w:id="85"/>
      <w:r w:rsidR="00105AD5">
        <w:rPr>
          <w:rStyle w:val="CommentReference"/>
        </w:rPr>
        <w:commentReference w:id="85"/>
      </w:r>
    </w:p>
    <w:p w14:paraId="75EC311F" w14:textId="77777777" w:rsidR="0008183B" w:rsidRDefault="004A6591" w:rsidP="00F6456E">
      <w:pPr>
        <w:pStyle w:val="ListParagraph"/>
        <w:numPr>
          <w:ilvl w:val="0"/>
          <w:numId w:val="21"/>
        </w:numPr>
      </w:pPr>
      <w:r>
        <w:t>EPIC_API_Gateway_20170507</w:t>
      </w:r>
      <w:r w:rsidR="0008183B">
        <w:t>.doc</w:t>
      </w:r>
    </w:p>
    <w:p w14:paraId="01256CD9" w14:textId="77777777" w:rsidR="00EB2A0B" w:rsidRDefault="004A6591" w:rsidP="008D455A">
      <w:pPr>
        <w:pStyle w:val="ListParagraph"/>
        <w:numPr>
          <w:ilvl w:val="0"/>
          <w:numId w:val="21"/>
        </w:numPr>
      </w:pPr>
      <w:r>
        <w:t>DVP-MVIIntegratopm-210617-1652</w:t>
      </w:r>
      <w:r w:rsidR="0008183B">
        <w:t>.pdf</w:t>
      </w:r>
    </w:p>
    <w:p w14:paraId="13CD7A9B" w14:textId="77777777" w:rsidR="009919BE" w:rsidRDefault="007F2B53" w:rsidP="001A2DFD">
      <w:pPr>
        <w:pStyle w:val="Heading1"/>
      </w:pPr>
      <w:bookmarkStart w:id="87" w:name="_Toc493831803"/>
      <w:r>
        <w:lastRenderedPageBreak/>
        <w:t>Functional</w:t>
      </w:r>
      <w:r w:rsidR="007D26C8">
        <w:t xml:space="preserve"> </w:t>
      </w:r>
      <w:bookmarkEnd w:id="77"/>
      <w:bookmarkEnd w:id="78"/>
      <w:bookmarkEnd w:id="79"/>
      <w:bookmarkEnd w:id="80"/>
      <w:bookmarkEnd w:id="81"/>
      <w:r w:rsidR="003F2DBA">
        <w:t>Requirements</w:t>
      </w:r>
      <w:bookmarkEnd w:id="87"/>
    </w:p>
    <w:p w14:paraId="4CE54182" w14:textId="2BC3A73B" w:rsidR="009919BE" w:rsidRPr="00B96D7F" w:rsidRDefault="009919BE" w:rsidP="00843C30">
      <w:pPr>
        <w:pStyle w:val="Heading2"/>
      </w:pPr>
      <w:bookmarkStart w:id="88" w:name="_Toc365035308"/>
      <w:bookmarkStart w:id="89" w:name="_Toc493831804"/>
      <w:r w:rsidRPr="00B96D7F">
        <w:t xml:space="preserve">Functional </w:t>
      </w:r>
      <w:r w:rsidR="003F2DBA" w:rsidRPr="00B96D7F">
        <w:t>Requirements</w:t>
      </w:r>
      <w:r w:rsidRPr="00B96D7F">
        <w:t xml:space="preserve"> for </w:t>
      </w:r>
      <w:bookmarkEnd w:id="88"/>
      <w:r w:rsidR="00A16EC3">
        <w:t>DVP</w:t>
      </w:r>
      <w:bookmarkEnd w:id="89"/>
    </w:p>
    <w:p w14:paraId="120EFC39" w14:textId="0BF34B44" w:rsidR="009919BE" w:rsidRPr="00B96D7F" w:rsidRDefault="009919BE" w:rsidP="007D3388">
      <w:pPr>
        <w:pStyle w:val="Body"/>
      </w:pPr>
      <w:r w:rsidRPr="00B96D7F">
        <w:t>Th</w:t>
      </w:r>
      <w:r w:rsidR="00B349B0" w:rsidRPr="00B96D7F">
        <w:t>e</w:t>
      </w:r>
      <w:r w:rsidRPr="00B96D7F">
        <w:t xml:space="preserve"> functional </w:t>
      </w:r>
      <w:r w:rsidR="00C541C4" w:rsidRPr="00B96D7F">
        <w:t>requirements</w:t>
      </w:r>
      <w:r w:rsidRPr="00B96D7F">
        <w:t xml:space="preserve"> </w:t>
      </w:r>
      <w:r w:rsidR="00B349B0" w:rsidRPr="00B96D7F">
        <w:t xml:space="preserve">for </w:t>
      </w:r>
      <w:r w:rsidRPr="00B96D7F">
        <w:t xml:space="preserve">the </w:t>
      </w:r>
      <w:r w:rsidR="00A16EC3">
        <w:t>DVP</w:t>
      </w:r>
      <w:r w:rsidR="00796F89" w:rsidRPr="00B96D7F">
        <w:t xml:space="preserve"> </w:t>
      </w:r>
      <w:r w:rsidRPr="00B96D7F">
        <w:t>integrat</w:t>
      </w:r>
      <w:r w:rsidR="00B349B0" w:rsidRPr="00B96D7F">
        <w:t xml:space="preserve">ion </w:t>
      </w:r>
      <w:r w:rsidRPr="00B96D7F">
        <w:t>with I</w:t>
      </w:r>
      <w:r w:rsidR="002B1D2D" w:rsidRPr="00B96D7F">
        <w:t>AM</w:t>
      </w:r>
      <w:r w:rsidRPr="00B96D7F">
        <w:t xml:space="preserve"> </w:t>
      </w:r>
      <w:r w:rsidR="00B349B0" w:rsidRPr="00B96D7F">
        <w:t>s</w:t>
      </w:r>
      <w:r w:rsidRPr="00B96D7F">
        <w:t>ervices</w:t>
      </w:r>
      <w:r w:rsidR="00B349B0" w:rsidRPr="00B96D7F">
        <w:t xml:space="preserve"> are identified in this section</w:t>
      </w:r>
      <w:r w:rsidR="000D0443" w:rsidRPr="00B96D7F">
        <w:t>.</w:t>
      </w:r>
    </w:p>
    <w:p w14:paraId="63EEC65C" w14:textId="0F9B3876" w:rsidR="00F91179" w:rsidRPr="00B915EA" w:rsidRDefault="009919BE" w:rsidP="00F91179">
      <w:pPr>
        <w:pStyle w:val="Body"/>
      </w:pPr>
      <w:r w:rsidRPr="00B96D7F">
        <w:rPr>
          <w:u w:val="single"/>
        </w:rPr>
        <w:t>Integration Pattern</w:t>
      </w:r>
      <w:r w:rsidRPr="00B96D7F">
        <w:t xml:space="preserve">: </w:t>
      </w:r>
      <w:r w:rsidR="00A16EC3">
        <w:t>DVP</w:t>
      </w:r>
      <w:r w:rsidR="00081855" w:rsidRPr="00B96D7F">
        <w:t xml:space="preserve"> i</w:t>
      </w:r>
      <w:r w:rsidR="00B96D7F">
        <w:t xml:space="preserve">nteractions with MVI </w:t>
      </w:r>
      <w:r w:rsidR="00F91179" w:rsidRPr="00B915EA">
        <w:t>follows the MVI decentralized hybrid integration pattern. The business process supported/managed within the integrated system is a continuation of a business process started in another system that is correlated to the MVI. There is a business need for this integrated system to retrieve information with other lines of business as a continuation of the business process.</w:t>
      </w:r>
    </w:p>
    <w:p w14:paraId="5A3CA557" w14:textId="1B0B9AF1" w:rsidR="00F91179" w:rsidRPr="00B915EA" w:rsidRDefault="00A16EC3" w:rsidP="00F91179">
      <w:pPr>
        <w:pStyle w:val="Body"/>
      </w:pPr>
      <w:r>
        <w:t>DVP</w:t>
      </w:r>
      <w:r w:rsidR="00F91179" w:rsidRPr="00B915EA">
        <w:t xml:space="preserve"> receives </w:t>
      </w:r>
      <w:r w:rsidR="00F91179">
        <w:t>identifier</w:t>
      </w:r>
      <w:r w:rsidR="00F91179" w:rsidRPr="00B915EA">
        <w:rPr>
          <w:color w:val="0070C0"/>
        </w:rPr>
        <w:t xml:space="preserve"> </w:t>
      </w:r>
      <w:r w:rsidR="00F91179">
        <w:t xml:space="preserve">for a person record </w:t>
      </w:r>
      <w:r w:rsidR="00F91179" w:rsidRPr="00B915EA">
        <w:t xml:space="preserve">that is correlated with the MVI. </w:t>
      </w:r>
      <w:r>
        <w:t>DVP</w:t>
      </w:r>
      <w:r w:rsidR="00F91179" w:rsidRPr="00B915EA">
        <w:t xml:space="preserve"> does not establish </w:t>
      </w:r>
      <w:r w:rsidR="00F91179">
        <w:t xml:space="preserve">a correlation with </w:t>
      </w:r>
      <w:r w:rsidR="000D3085">
        <w:t>MVI.</w:t>
      </w:r>
    </w:p>
    <w:p w14:paraId="639FE65A" w14:textId="40FC3706" w:rsidR="00F91179" w:rsidRPr="00B915EA" w:rsidRDefault="00F91179" w:rsidP="00F91179">
      <w:pPr>
        <w:pStyle w:val="Body"/>
        <w:rPr>
          <w:color w:val="000000"/>
        </w:rPr>
      </w:pPr>
      <w:r w:rsidRPr="00B915EA">
        <w:t xml:space="preserve">Since no business need has been identified, </w:t>
      </w:r>
      <w:r w:rsidR="00A16EC3">
        <w:t>DVP</w:t>
      </w:r>
      <w:r w:rsidRPr="00B915EA">
        <w:t xml:space="preserve"> does not maintain the Integration Control Number (ICN) with MVI updates. The ICN may be stored temporarily for use as an identifier (i.e., to contact data systems) immediately after it is obtained from MVI as part of a specific inquiry. The ICN may also be stored as a searchable trait in a </w:t>
      </w:r>
      <w:r w:rsidR="00A16EC3">
        <w:t>DVP</w:t>
      </w:r>
      <w:r w:rsidRPr="00B915EA">
        <w:t xml:space="preserve"> person record to assist in linking existing</w:t>
      </w:r>
      <w:r w:rsidRPr="00B915EA">
        <w:rPr>
          <w:color w:val="0070C0"/>
        </w:rPr>
        <w:t xml:space="preserve"> </w:t>
      </w:r>
      <w:r w:rsidR="00A16EC3">
        <w:t>DVP</w:t>
      </w:r>
      <w:r w:rsidRPr="00B915EA">
        <w:t xml:space="preserve"> person records to data returned from MVI. </w:t>
      </w:r>
      <w:r w:rsidR="0022260D">
        <w:t>An ICN</w:t>
      </w:r>
      <w:r w:rsidRPr="00B915EA">
        <w:t xml:space="preserve"> that </w:t>
      </w:r>
      <w:r w:rsidR="0022260D">
        <w:t xml:space="preserve">is </w:t>
      </w:r>
      <w:r w:rsidRPr="00B915EA">
        <w:t xml:space="preserve">stored as a trait </w:t>
      </w:r>
      <w:r w:rsidRPr="00B915EA">
        <w:rPr>
          <w:b/>
        </w:rPr>
        <w:t xml:space="preserve">after </w:t>
      </w:r>
      <w:r w:rsidRPr="00B915EA">
        <w:t>a specific inquiry cannot be used to query or contact systems outside the</w:t>
      </w:r>
      <w:r w:rsidRPr="00B915EA">
        <w:rPr>
          <w:color w:val="0070C0"/>
        </w:rPr>
        <w:t xml:space="preserve"> </w:t>
      </w:r>
      <w:r w:rsidR="00A16EC3">
        <w:t>DVP</w:t>
      </w:r>
      <w:r w:rsidRPr="00B915EA">
        <w:t xml:space="preserve"> system boundary.</w:t>
      </w:r>
    </w:p>
    <w:p w14:paraId="0854EC2E" w14:textId="3BEED815" w:rsidR="00081855" w:rsidRPr="00B96D7F" w:rsidRDefault="00A16EC3" w:rsidP="00081855">
      <w:pPr>
        <w:pStyle w:val="Body"/>
      </w:pPr>
      <w:r>
        <w:t>DVP</w:t>
      </w:r>
      <w:r w:rsidR="00081855" w:rsidRPr="00B96D7F">
        <w:t xml:space="preserve"> looks for all MVI-correlated identifiers related to the identifier provided by the external system. The list of identifiers may be obtained in one of the following ways:</w:t>
      </w:r>
    </w:p>
    <w:p w14:paraId="3CF56040" w14:textId="5BAB498F" w:rsidR="00081855" w:rsidRPr="00B96D7F" w:rsidRDefault="00081855" w:rsidP="00081855">
      <w:pPr>
        <w:pStyle w:val="ListParagraph"/>
        <w:numPr>
          <w:ilvl w:val="0"/>
          <w:numId w:val="46"/>
        </w:numPr>
      </w:pPr>
      <w:r w:rsidRPr="00B96D7F">
        <w:t xml:space="preserve">The external system provides </w:t>
      </w:r>
      <w:r w:rsidR="00A16EC3">
        <w:t>DVP</w:t>
      </w:r>
      <w:r w:rsidRPr="00B96D7F">
        <w:t xml:space="preserve"> with a single identifier. </w:t>
      </w:r>
      <w:r w:rsidR="00A16EC3">
        <w:t>DVP</w:t>
      </w:r>
      <w:r w:rsidRPr="00B96D7F">
        <w:t xml:space="preserve"> calls MVI’s Get Corresponding IDs service to obtain the MVI correlated identifier(s) </w:t>
      </w:r>
      <w:r w:rsidR="005F5277" w:rsidRPr="00B96D7F">
        <w:t>required for the interaction.</w:t>
      </w:r>
    </w:p>
    <w:p w14:paraId="2C7A524A" w14:textId="5531CF2F" w:rsidR="00081855" w:rsidRPr="00B96D7F" w:rsidRDefault="00081855" w:rsidP="00081855">
      <w:pPr>
        <w:pStyle w:val="ListParagraph"/>
        <w:numPr>
          <w:ilvl w:val="0"/>
          <w:numId w:val="46"/>
        </w:numPr>
      </w:pPr>
      <w:r w:rsidRPr="00B96D7F">
        <w:t xml:space="preserve">As part of an upstream process, the external system may have already obtained the list of identifiers from </w:t>
      </w:r>
      <w:proofErr w:type="gramStart"/>
      <w:r w:rsidRPr="00B96D7F">
        <w:t>MVI, and</w:t>
      </w:r>
      <w:proofErr w:type="gramEnd"/>
      <w:r w:rsidRPr="00B96D7F">
        <w:t xml:space="preserve"> have the capability to submit multiple identifiers. In this case, </w:t>
      </w:r>
      <w:r w:rsidR="00A16EC3">
        <w:t>DVP</w:t>
      </w:r>
      <w:r w:rsidRPr="00B96D7F">
        <w:t xml:space="preserve"> will search using the identifiers provided and not interact with MVI.</w:t>
      </w:r>
    </w:p>
    <w:p w14:paraId="6BB3AEF5" w14:textId="72E62EEA" w:rsidR="00FB34B4" w:rsidRDefault="00065E5B" w:rsidP="00FB34B4">
      <w:pPr>
        <w:pStyle w:val="Body"/>
      </w:pPr>
      <w:r w:rsidRPr="00B96D7F">
        <w:rPr>
          <w:b/>
        </w:rPr>
        <w:t>NOTE</w:t>
      </w:r>
      <w:r w:rsidR="00FB34B4" w:rsidRPr="00B96D7F">
        <w:rPr>
          <w:b/>
        </w:rPr>
        <w:t>:</w:t>
      </w:r>
      <w:r w:rsidR="00FB34B4" w:rsidRPr="00B96D7F">
        <w:t xml:space="preserve"> The </w:t>
      </w:r>
      <w:r w:rsidR="00A16EC3">
        <w:t>DVP</w:t>
      </w:r>
      <w:r w:rsidR="00796F89" w:rsidRPr="00B96D7F">
        <w:t xml:space="preserve"> </w:t>
      </w:r>
      <w:r w:rsidR="00FB34B4" w:rsidRPr="00B96D7F">
        <w:t xml:space="preserve">development team needs to adhere to the implementation guidance found in the MVI use cases and MVI Service Description Document, which are posted on the </w:t>
      </w:r>
      <w:hyperlink r:id="rId30" w:history="1">
        <w:r w:rsidR="00FB34B4" w:rsidRPr="00B96D7F">
          <w:rPr>
            <w:color w:val="0000FF"/>
            <w:u w:val="single"/>
          </w:rPr>
          <w:t>Technical Services Project Repository (TSPR) Project Notebook</w:t>
        </w:r>
      </w:hyperlink>
      <w:r w:rsidR="00FB34B4" w:rsidRPr="00B96D7F">
        <w:t>.</w:t>
      </w:r>
    </w:p>
    <w:p w14:paraId="674BD12E" w14:textId="77777777" w:rsidR="009919BE" w:rsidRPr="009D30EC" w:rsidRDefault="009919BE" w:rsidP="007A2910">
      <w:pPr>
        <w:pStyle w:val="Heading3"/>
        <w:tabs>
          <w:tab w:val="clear" w:pos="2556"/>
        </w:tabs>
        <w:ind w:left="1080" w:hanging="1080"/>
      </w:pPr>
      <w:bookmarkStart w:id="90" w:name="_Toc365035309"/>
      <w:bookmarkStart w:id="91" w:name="_Toc493831805"/>
      <w:r w:rsidRPr="009D30EC">
        <w:t>Assumptions</w:t>
      </w:r>
      <w:bookmarkEnd w:id="90"/>
      <w:r w:rsidR="00A50BE8">
        <w:t xml:space="preserve"> / Constraints / Risks</w:t>
      </w:r>
      <w:bookmarkEnd w:id="91"/>
    </w:p>
    <w:p w14:paraId="62A4CC5E" w14:textId="03A2B5FB" w:rsidR="009919BE" w:rsidRPr="009D30EC" w:rsidRDefault="009919BE" w:rsidP="009919BE">
      <w:pPr>
        <w:rPr>
          <w:szCs w:val="24"/>
        </w:rPr>
      </w:pPr>
      <w:r w:rsidRPr="009D30EC">
        <w:rPr>
          <w:szCs w:val="24"/>
        </w:rPr>
        <w:t xml:space="preserve">The </w:t>
      </w:r>
      <w:r w:rsidR="00A16EC3">
        <w:rPr>
          <w:szCs w:val="24"/>
        </w:rPr>
        <w:t>DVP</w:t>
      </w:r>
      <w:r w:rsidR="00796F89">
        <w:rPr>
          <w:szCs w:val="24"/>
        </w:rPr>
        <w:t xml:space="preserve"> </w:t>
      </w:r>
      <w:r w:rsidR="002B1D2D" w:rsidRPr="009D30EC">
        <w:rPr>
          <w:szCs w:val="24"/>
        </w:rPr>
        <w:t xml:space="preserve">integration with IAM </w:t>
      </w:r>
      <w:r w:rsidR="00432319" w:rsidRPr="009D30EC">
        <w:rPr>
          <w:szCs w:val="24"/>
        </w:rPr>
        <w:t>s</w:t>
      </w:r>
      <w:r w:rsidRPr="009D30EC">
        <w:rPr>
          <w:szCs w:val="24"/>
        </w:rPr>
        <w:t>ervices is based on the following assumptions:</w:t>
      </w:r>
    </w:p>
    <w:p w14:paraId="6741193F" w14:textId="77777777" w:rsidR="00FC1B31" w:rsidRDefault="00081855" w:rsidP="00F6456E">
      <w:pPr>
        <w:pStyle w:val="ListParagraph"/>
        <w:numPr>
          <w:ilvl w:val="0"/>
          <w:numId w:val="22"/>
        </w:numPr>
      </w:pPr>
      <w:r>
        <w:t xml:space="preserve">VA </w:t>
      </w:r>
      <w:r w:rsidR="009D30EC" w:rsidRPr="009D30EC">
        <w:t xml:space="preserve">Providers </w:t>
      </w:r>
      <w:r w:rsidR="00C20B86">
        <w:t>will log</w:t>
      </w:r>
      <w:r w:rsidR="00597F57">
        <w:t xml:space="preserve"> into the consuming application </w:t>
      </w:r>
      <w:r w:rsidR="009D30EC" w:rsidRPr="009D30EC">
        <w:t xml:space="preserve">using </w:t>
      </w:r>
      <w:proofErr w:type="spellStart"/>
      <w:r w:rsidR="0000510D">
        <w:t>SSOi</w:t>
      </w:r>
      <w:proofErr w:type="spellEnd"/>
      <w:r w:rsidR="0000510D">
        <w:t xml:space="preserve"> or </w:t>
      </w:r>
      <w:r w:rsidR="00C43633">
        <w:t xml:space="preserve">their </w:t>
      </w:r>
      <w:r w:rsidR="00D04EF2">
        <w:t>Veterans Integrated Technology Architecture (</w:t>
      </w:r>
      <w:r w:rsidR="00C410C8">
        <w:t>VistA</w:t>
      </w:r>
      <w:r w:rsidR="00D04EF2">
        <w:t>)</w:t>
      </w:r>
      <w:r w:rsidR="00C410C8">
        <w:t xml:space="preserve"> </w:t>
      </w:r>
      <w:r w:rsidR="00C43633">
        <w:t xml:space="preserve">based </w:t>
      </w:r>
      <w:r w:rsidR="00C410C8">
        <w:t>Ac</w:t>
      </w:r>
      <w:r w:rsidR="00C43633">
        <w:t>cess/Verify codes</w:t>
      </w:r>
      <w:r w:rsidR="009D30EC" w:rsidRPr="009D30EC">
        <w:t>.</w:t>
      </w:r>
      <w:r w:rsidR="00C20B86">
        <w:t xml:space="preserve"> </w:t>
      </w:r>
    </w:p>
    <w:p w14:paraId="477283B1" w14:textId="70F59002" w:rsidR="005F5277" w:rsidRDefault="0000510D" w:rsidP="005F5277">
      <w:pPr>
        <w:pStyle w:val="BodyText"/>
        <w:numPr>
          <w:ilvl w:val="0"/>
          <w:numId w:val="22"/>
        </w:numPr>
        <w:rPr>
          <w:ins w:id="92" w:author="Andrew Parcel" w:date="2020-11-23T09:31:00Z"/>
          <w:szCs w:val="24"/>
        </w:rPr>
      </w:pPr>
      <w:r w:rsidRPr="0000510D">
        <w:rPr>
          <w:szCs w:val="24"/>
        </w:rPr>
        <w:t>Veterans will log</w:t>
      </w:r>
      <w:r w:rsidR="009220D3">
        <w:rPr>
          <w:szCs w:val="24"/>
        </w:rPr>
        <w:t xml:space="preserve"> into</w:t>
      </w:r>
      <w:r w:rsidRPr="0000510D">
        <w:rPr>
          <w:szCs w:val="24"/>
        </w:rPr>
        <w:t xml:space="preserve"> </w:t>
      </w:r>
      <w:r w:rsidR="00597F57">
        <w:t xml:space="preserve">the consuming application </w:t>
      </w:r>
      <w:r w:rsidRPr="0000510D">
        <w:rPr>
          <w:szCs w:val="24"/>
        </w:rPr>
        <w:t xml:space="preserve">using </w:t>
      </w:r>
      <w:r w:rsidR="00440277" w:rsidRPr="0000510D">
        <w:rPr>
          <w:szCs w:val="24"/>
        </w:rPr>
        <w:t>an</w:t>
      </w:r>
      <w:r w:rsidRPr="0000510D">
        <w:rPr>
          <w:szCs w:val="24"/>
        </w:rPr>
        <w:t xml:space="preserve"> </w:t>
      </w:r>
      <w:proofErr w:type="spellStart"/>
      <w:r w:rsidRPr="0000510D">
        <w:rPr>
          <w:szCs w:val="24"/>
        </w:rPr>
        <w:t>SSOe</w:t>
      </w:r>
      <w:proofErr w:type="spellEnd"/>
      <w:r w:rsidRPr="0000510D">
        <w:rPr>
          <w:szCs w:val="24"/>
        </w:rPr>
        <w:t xml:space="preserve"> enabled C</w:t>
      </w:r>
      <w:r w:rsidR="00DC7488">
        <w:rPr>
          <w:szCs w:val="24"/>
        </w:rPr>
        <w:t>redential Service Provider (C</w:t>
      </w:r>
      <w:r w:rsidRPr="0000510D">
        <w:rPr>
          <w:szCs w:val="24"/>
        </w:rPr>
        <w:t>SP</w:t>
      </w:r>
      <w:r w:rsidR="00DC7488">
        <w:rPr>
          <w:szCs w:val="24"/>
        </w:rPr>
        <w:t>)</w:t>
      </w:r>
      <w:r w:rsidRPr="0000510D">
        <w:rPr>
          <w:szCs w:val="24"/>
        </w:rPr>
        <w:t xml:space="preserve"> with a Level of Assurance of 2 or higher</w:t>
      </w:r>
      <w:r w:rsidR="006221F3" w:rsidRPr="0000510D">
        <w:rPr>
          <w:szCs w:val="24"/>
        </w:rPr>
        <w:t>.</w:t>
      </w:r>
    </w:p>
    <w:p w14:paraId="17A28242" w14:textId="11C8F1E4" w:rsidR="00AD6CB0" w:rsidRDefault="00AD6CB0" w:rsidP="005F5277">
      <w:pPr>
        <w:pStyle w:val="BodyText"/>
        <w:numPr>
          <w:ilvl w:val="0"/>
          <w:numId w:val="22"/>
        </w:numPr>
        <w:rPr>
          <w:ins w:id="93" w:author="Andrew Parcel" w:date="2020-11-23T10:19:00Z"/>
          <w:szCs w:val="24"/>
        </w:rPr>
      </w:pPr>
      <w:ins w:id="94" w:author="Andrew Parcel" w:date="2020-11-23T09:31:00Z">
        <w:r>
          <w:rPr>
            <w:szCs w:val="24"/>
          </w:rPr>
          <w:t xml:space="preserve">Approved SaaS products will </w:t>
        </w:r>
      </w:ins>
      <w:ins w:id="95" w:author="Andrew Parcel" w:date="2020-11-23T09:32:00Z">
        <w:r>
          <w:rPr>
            <w:szCs w:val="24"/>
          </w:rPr>
          <w:t>access the consuming application using OAuth 2.0 access tokens</w:t>
        </w:r>
      </w:ins>
      <w:ins w:id="96" w:author="Andrew Parcel" w:date="2020-11-23T09:33:00Z">
        <w:r>
          <w:rPr>
            <w:szCs w:val="24"/>
          </w:rPr>
          <w:t>.</w:t>
        </w:r>
      </w:ins>
      <w:ins w:id="97" w:author="Andrew Parcel" w:date="2020-11-23T09:32:00Z">
        <w:r>
          <w:rPr>
            <w:szCs w:val="24"/>
          </w:rPr>
          <w:t xml:space="preserve"> </w:t>
        </w:r>
      </w:ins>
    </w:p>
    <w:p w14:paraId="64F479FD" w14:textId="600A1585" w:rsidR="006036EC" w:rsidRPr="0000510D" w:rsidRDefault="006036EC" w:rsidP="005F5277">
      <w:pPr>
        <w:pStyle w:val="BodyText"/>
        <w:numPr>
          <w:ilvl w:val="0"/>
          <w:numId w:val="22"/>
        </w:numPr>
        <w:rPr>
          <w:szCs w:val="24"/>
        </w:rPr>
      </w:pPr>
      <w:ins w:id="98" w:author="Andrew Parcel" w:date="2020-11-23T10:19:00Z">
        <w:r>
          <w:rPr>
            <w:szCs w:val="24"/>
          </w:rPr>
          <w:lastRenderedPageBreak/>
          <w:t>For the SaaS use-case, DVP will access MPI usin</w:t>
        </w:r>
      </w:ins>
      <w:ins w:id="99" w:author="Andrew Parcel" w:date="2020-11-23T10:20:00Z">
        <w:r>
          <w:rPr>
            <w:szCs w:val="24"/>
          </w:rPr>
          <w:t>g system-to-system (unattended) credentials.</w:t>
        </w:r>
      </w:ins>
    </w:p>
    <w:p w14:paraId="0F32F62B" w14:textId="142C121D" w:rsidR="0000510D" w:rsidRPr="0000510D" w:rsidRDefault="00597F57" w:rsidP="0000510D">
      <w:pPr>
        <w:pStyle w:val="Default"/>
        <w:numPr>
          <w:ilvl w:val="0"/>
          <w:numId w:val="22"/>
        </w:numPr>
      </w:pPr>
      <w:r>
        <w:t xml:space="preserve">Usage of </w:t>
      </w:r>
      <w:r w:rsidR="00A16EC3">
        <w:t>DVP</w:t>
      </w:r>
      <w:r>
        <w:t xml:space="preserve"> will reduce</w:t>
      </w:r>
      <w:r w:rsidR="0000510D" w:rsidRPr="0000510D">
        <w:t xml:space="preserve"> the risk </w:t>
      </w:r>
      <w:r>
        <w:t>associated with</w:t>
      </w:r>
      <w:r w:rsidR="0000510D" w:rsidRPr="0000510D">
        <w:t xml:space="preserve"> using separate systems. </w:t>
      </w:r>
    </w:p>
    <w:p w14:paraId="311A936F" w14:textId="79BF914A" w:rsidR="0000510D" w:rsidRPr="0000510D" w:rsidRDefault="00A16EC3" w:rsidP="0000510D">
      <w:pPr>
        <w:pStyle w:val="Default"/>
        <w:numPr>
          <w:ilvl w:val="0"/>
          <w:numId w:val="22"/>
        </w:numPr>
      </w:pPr>
      <w:r>
        <w:t>DVP</w:t>
      </w:r>
      <w:r w:rsidR="0000510D" w:rsidRPr="0000510D">
        <w:t xml:space="preserve"> will be a new platform or modernized system that allows for Veteran and employee increased transparency. </w:t>
      </w:r>
    </w:p>
    <w:p w14:paraId="6396CB8F" w14:textId="4535AAE9" w:rsidR="0000510D" w:rsidRPr="0000510D" w:rsidRDefault="00A16EC3" w:rsidP="0000510D">
      <w:pPr>
        <w:pStyle w:val="Default"/>
        <w:numPr>
          <w:ilvl w:val="0"/>
          <w:numId w:val="22"/>
        </w:numPr>
      </w:pPr>
      <w:r>
        <w:t>DVP</w:t>
      </w:r>
      <w:r w:rsidR="00440277" w:rsidRPr="0000510D">
        <w:t xml:space="preserve"> will</w:t>
      </w:r>
      <w:r w:rsidR="0000510D" w:rsidRPr="0000510D">
        <w:t xml:space="preserve"> provide a solution that eliminates multiple silos. </w:t>
      </w:r>
    </w:p>
    <w:p w14:paraId="2B0C1CAB" w14:textId="36EA7D31" w:rsidR="0000510D" w:rsidRDefault="00A16EC3" w:rsidP="0000510D">
      <w:pPr>
        <w:pStyle w:val="Default"/>
        <w:numPr>
          <w:ilvl w:val="0"/>
          <w:numId w:val="22"/>
        </w:numPr>
      </w:pPr>
      <w:r>
        <w:t>DVP</w:t>
      </w:r>
      <w:r w:rsidR="0000510D" w:rsidRPr="0000510D">
        <w:t xml:space="preserve"> </w:t>
      </w:r>
      <w:r w:rsidR="00597F57">
        <w:t xml:space="preserve">will </w:t>
      </w:r>
      <w:r w:rsidR="0000510D" w:rsidRPr="0000510D">
        <w:t xml:space="preserve">meet or exceed VA data security requirements. </w:t>
      </w:r>
    </w:p>
    <w:p w14:paraId="0AB49F4C" w14:textId="612D7D6D" w:rsidR="0000510D" w:rsidRPr="00597F57" w:rsidRDefault="00A16EC3" w:rsidP="0000510D">
      <w:pPr>
        <w:pStyle w:val="Default"/>
        <w:numPr>
          <w:ilvl w:val="0"/>
          <w:numId w:val="22"/>
        </w:numPr>
      </w:pPr>
      <w:r w:rsidRPr="00721928">
        <w:rPr>
          <w:rPrChange w:id="100" w:author="Andrew Parcel" w:date="2020-11-19T10:33:00Z">
            <w:rPr>
              <w:sz w:val="20"/>
              <w:szCs w:val="20"/>
            </w:rPr>
          </w:rPrChange>
        </w:rPr>
        <w:t>DVP</w:t>
      </w:r>
      <w:r w:rsidR="0000510D" w:rsidRPr="00721928">
        <w:rPr>
          <w:rPrChange w:id="101" w:author="Andrew Parcel" w:date="2020-11-19T10:33:00Z">
            <w:rPr>
              <w:sz w:val="20"/>
              <w:szCs w:val="20"/>
            </w:rPr>
          </w:rPrChange>
        </w:rPr>
        <w:t xml:space="preserve"> </w:t>
      </w:r>
      <w:r w:rsidR="0000510D" w:rsidRPr="00721928">
        <w:t>will integrate</w:t>
      </w:r>
      <w:r w:rsidR="0000510D" w:rsidRPr="0000510D">
        <w:t xml:space="preserve"> with other VA systems including VBMS, EDW, CDW, </w:t>
      </w:r>
      <w:proofErr w:type="spellStart"/>
      <w:ins w:id="102" w:author="Andrew Parcel" w:date="2020-11-23T09:33:00Z">
        <w:r w:rsidR="00AD6CB0">
          <w:t>VistALink</w:t>
        </w:r>
        <w:proofErr w:type="spellEnd"/>
        <w:r w:rsidR="00AD6CB0">
          <w:t xml:space="preserve">, </w:t>
        </w:r>
      </w:ins>
      <w:r w:rsidR="0000510D" w:rsidRPr="0000510D">
        <w:t xml:space="preserve">Corporate, and </w:t>
      </w:r>
      <w:proofErr w:type="gramStart"/>
      <w:r w:rsidR="0000510D" w:rsidRPr="0000510D">
        <w:t>a number of</w:t>
      </w:r>
      <w:proofErr w:type="gramEnd"/>
      <w:r w:rsidR="0000510D" w:rsidRPr="0000510D">
        <w:t xml:space="preserve"> legacy systems.</w:t>
      </w:r>
    </w:p>
    <w:p w14:paraId="4E4FCB8C" w14:textId="77777777" w:rsidR="00CF763A" w:rsidRDefault="00CF763A" w:rsidP="00843C30">
      <w:pPr>
        <w:pStyle w:val="Heading3"/>
        <w:tabs>
          <w:tab w:val="clear" w:pos="2556"/>
        </w:tabs>
        <w:ind w:left="990"/>
      </w:pPr>
      <w:bookmarkStart w:id="103" w:name="_Toc493831806"/>
      <w:bookmarkStart w:id="104" w:name="_Toc381603487"/>
      <w:bookmarkStart w:id="105" w:name="_Toc365035312"/>
      <w:r>
        <w:t>Get Corresponding IDs</w:t>
      </w:r>
      <w:bookmarkEnd w:id="103"/>
    </w:p>
    <w:p w14:paraId="6640A8C0" w14:textId="71AA65CA" w:rsidR="00CF763A" w:rsidRDefault="00A16EC3" w:rsidP="00CF763A">
      <w:pPr>
        <w:pStyle w:val="Body"/>
      </w:pPr>
      <w:r>
        <w:t>DVP</w:t>
      </w:r>
      <w:r w:rsidR="00796F89">
        <w:t xml:space="preserve"> </w:t>
      </w:r>
      <w:r w:rsidR="00CF763A">
        <w:t xml:space="preserve">uses MVI’s Get Corresponding IDs Service to retrieve all identifiers associated with an </w:t>
      </w:r>
      <w:r w:rsidR="00CF763A" w:rsidRPr="00BB76F0">
        <w:t>MVI</w:t>
      </w:r>
      <w:r w:rsidR="00CF763A">
        <w:t xml:space="preserve"> person record.</w:t>
      </w:r>
    </w:p>
    <w:p w14:paraId="5996C75B" w14:textId="77777777" w:rsidR="00CF763A" w:rsidRPr="00A70288" w:rsidRDefault="00CF763A" w:rsidP="00CF763A">
      <w:pPr>
        <w:rPr>
          <w:b/>
        </w:rPr>
      </w:pPr>
      <w:r>
        <w:rPr>
          <w:b/>
        </w:rPr>
        <w:t xml:space="preserve">Integration </w:t>
      </w:r>
      <w:r w:rsidRPr="00A70288">
        <w:rPr>
          <w:b/>
        </w:rPr>
        <w:t>Requirements</w:t>
      </w:r>
    </w:p>
    <w:p w14:paraId="086AE6B2" w14:textId="310FE2E1" w:rsidR="00CF763A" w:rsidRDefault="00A16EC3" w:rsidP="00F6456E">
      <w:pPr>
        <w:numPr>
          <w:ilvl w:val="0"/>
          <w:numId w:val="34"/>
        </w:numPr>
        <w:ind w:left="720" w:hanging="360"/>
      </w:pPr>
      <w:r>
        <w:t>DVP</w:t>
      </w:r>
      <w:r w:rsidR="00796F89">
        <w:t xml:space="preserve"> </w:t>
      </w:r>
      <w:r w:rsidR="00CF763A">
        <w:t>shall call MVI’s Get Corresponding IDs Service to retrieve identifiers associated to a person record.</w:t>
      </w:r>
    </w:p>
    <w:p w14:paraId="0820FF14" w14:textId="497FAC2D" w:rsidR="00CF763A" w:rsidRDefault="00A16EC3" w:rsidP="00F6456E">
      <w:pPr>
        <w:numPr>
          <w:ilvl w:val="1"/>
          <w:numId w:val="34"/>
        </w:numPr>
        <w:ind w:left="1260" w:hanging="540"/>
        <w:rPr>
          <w:szCs w:val="24"/>
        </w:rPr>
      </w:pPr>
      <w:r>
        <w:t>DVP</w:t>
      </w:r>
      <w:r w:rsidR="00796F89">
        <w:t xml:space="preserve"> </w:t>
      </w:r>
      <w:r w:rsidR="00CF763A" w:rsidRPr="00FA1FC1">
        <w:rPr>
          <w:szCs w:val="24"/>
        </w:rPr>
        <w:t xml:space="preserve">shall </w:t>
      </w:r>
      <w:r w:rsidR="00CF763A">
        <w:rPr>
          <w:szCs w:val="24"/>
        </w:rPr>
        <w:t xml:space="preserve">follow the business rules defined by </w:t>
      </w:r>
      <w:r w:rsidR="00CF763A" w:rsidRPr="00DB0A78">
        <w:rPr>
          <w:szCs w:val="24"/>
        </w:rPr>
        <w:t>IAM Subject Matter Experts (SMEs)</w:t>
      </w:r>
      <w:r w:rsidR="00CF763A">
        <w:rPr>
          <w:szCs w:val="24"/>
        </w:rPr>
        <w:t xml:space="preserve"> when performing a </w:t>
      </w:r>
      <w:r w:rsidR="00CF763A">
        <w:t>Get Corresponding IDs</w:t>
      </w:r>
      <w:r w:rsidR="00CF763A">
        <w:rPr>
          <w:szCs w:val="24"/>
        </w:rPr>
        <w:t xml:space="preserve"> request. (See References section</w:t>
      </w:r>
      <w:r w:rsidR="00303E31">
        <w:rPr>
          <w:szCs w:val="24"/>
        </w:rPr>
        <w:t>.</w:t>
      </w:r>
      <w:r w:rsidR="00CF763A">
        <w:rPr>
          <w:szCs w:val="24"/>
        </w:rPr>
        <w:t>)</w:t>
      </w:r>
    </w:p>
    <w:p w14:paraId="74E64F85" w14:textId="41FD1D67" w:rsidR="0020328C" w:rsidRDefault="00A16EC3" w:rsidP="00F6456E">
      <w:pPr>
        <w:numPr>
          <w:ilvl w:val="1"/>
          <w:numId w:val="34"/>
        </w:numPr>
        <w:ind w:left="1260" w:hanging="540"/>
        <w:rPr>
          <w:szCs w:val="24"/>
        </w:rPr>
      </w:pPr>
      <w:r>
        <w:t>DVP</w:t>
      </w:r>
      <w:r w:rsidR="0020328C" w:rsidRPr="00242573">
        <w:rPr>
          <w:szCs w:val="24"/>
        </w:rPr>
        <w:t xml:space="preserve"> shall send a Get Corresponding IDs message</w:t>
      </w:r>
      <w:r w:rsidR="0020328C" w:rsidRPr="00B915EA">
        <w:rPr>
          <w:szCs w:val="24"/>
        </w:rPr>
        <w:t xml:space="preserve"> to MVI.</w:t>
      </w:r>
    </w:p>
    <w:p w14:paraId="4285966E" w14:textId="265DD734" w:rsidR="00CF763A" w:rsidRPr="00CF763A" w:rsidRDefault="00CF763A" w:rsidP="00F6456E">
      <w:pPr>
        <w:numPr>
          <w:ilvl w:val="1"/>
          <w:numId w:val="34"/>
        </w:numPr>
        <w:ind w:left="1260" w:hanging="540"/>
        <w:rPr>
          <w:szCs w:val="24"/>
        </w:rPr>
      </w:pPr>
      <w:r>
        <w:rPr>
          <w:szCs w:val="24"/>
        </w:rPr>
        <w:t xml:space="preserve">The </w:t>
      </w:r>
      <w:r w:rsidR="00A16EC3">
        <w:t>DVP</w:t>
      </w:r>
      <w:r w:rsidR="00796F89">
        <w:t xml:space="preserve"> </w:t>
      </w:r>
      <w:r>
        <w:rPr>
          <w:szCs w:val="24"/>
        </w:rPr>
        <w:t xml:space="preserve">request to MVI shall contain a fully qualified </w:t>
      </w:r>
      <w:r w:rsidR="00D00B8E">
        <w:rPr>
          <w:szCs w:val="24"/>
        </w:rPr>
        <w:t xml:space="preserve">identifier </w:t>
      </w:r>
      <w:r w:rsidR="00F70CAB">
        <w:rPr>
          <w:szCs w:val="24"/>
        </w:rPr>
        <w:t>of an active or deactivated Site</w:t>
      </w:r>
      <w:r w:rsidR="004B7820">
        <w:rPr>
          <w:szCs w:val="24"/>
        </w:rPr>
        <w:t xml:space="preserve"> ID</w:t>
      </w:r>
      <w:r w:rsidR="00FC0AC3">
        <w:rPr>
          <w:szCs w:val="24"/>
        </w:rPr>
        <w:t xml:space="preserve">/DFN, </w:t>
      </w:r>
      <w:r w:rsidR="00134544">
        <w:rPr>
          <w:szCs w:val="24"/>
        </w:rPr>
        <w:t xml:space="preserve">ICN, </w:t>
      </w:r>
      <w:r w:rsidR="00FC0AC3">
        <w:rPr>
          <w:szCs w:val="24"/>
        </w:rPr>
        <w:t>EDIPI</w:t>
      </w:r>
      <w:r w:rsidR="004E56A3">
        <w:rPr>
          <w:szCs w:val="24"/>
        </w:rPr>
        <w:t>, etc</w:t>
      </w:r>
      <w:r w:rsidR="008E297F">
        <w:rPr>
          <w:szCs w:val="24"/>
        </w:rPr>
        <w:t>.</w:t>
      </w:r>
    </w:p>
    <w:p w14:paraId="19E8D035" w14:textId="77777777" w:rsidR="00CF763A" w:rsidRPr="00685DEA" w:rsidRDefault="00CF763A" w:rsidP="00CF763A">
      <w:pPr>
        <w:ind w:left="1260"/>
        <w:rPr>
          <w:szCs w:val="24"/>
        </w:rPr>
      </w:pPr>
      <w:r w:rsidRPr="00685DEA">
        <w:rPr>
          <w:b/>
          <w:bCs/>
          <w:szCs w:val="24"/>
        </w:rPr>
        <w:t>N</w:t>
      </w:r>
      <w:r w:rsidR="00065E5B">
        <w:rPr>
          <w:b/>
          <w:bCs/>
          <w:szCs w:val="24"/>
        </w:rPr>
        <w:t>OTE</w:t>
      </w:r>
      <w:r w:rsidRPr="00065E5B">
        <w:rPr>
          <w:b/>
          <w:szCs w:val="24"/>
        </w:rPr>
        <w:t>:</w:t>
      </w:r>
      <w:r w:rsidRPr="00685DEA">
        <w:rPr>
          <w:szCs w:val="24"/>
        </w:rPr>
        <w:t xml:space="preserve"> </w:t>
      </w:r>
      <w:r w:rsidRPr="00915C98">
        <w:t xml:space="preserve">A Source ID is a term </w:t>
      </w:r>
      <w:r>
        <w:t xml:space="preserve">used to </w:t>
      </w:r>
      <w:r w:rsidRPr="00915C98">
        <w:t xml:space="preserve">describe the components </w:t>
      </w:r>
      <w:r>
        <w:t>that define</w:t>
      </w:r>
      <w:r w:rsidRPr="00915C98">
        <w:t xml:space="preserve"> a unique correlation in MVI. MVI supports </w:t>
      </w:r>
      <w:r>
        <w:t xml:space="preserve">two formats of the </w:t>
      </w:r>
      <w:r w:rsidRPr="00915C98">
        <w:t>Source ID:</w:t>
      </w:r>
    </w:p>
    <w:p w14:paraId="1388375B" w14:textId="77777777" w:rsidR="00CF763A" w:rsidRPr="00955CE7" w:rsidRDefault="00CF763A" w:rsidP="00CF763A">
      <w:pPr>
        <w:ind w:left="1260"/>
        <w:rPr>
          <w:u w:val="single"/>
        </w:rPr>
      </w:pPr>
      <w:r w:rsidRPr="00955CE7">
        <w:rPr>
          <w:u w:val="single"/>
        </w:rPr>
        <w:t>Format 1</w:t>
      </w:r>
    </w:p>
    <w:p w14:paraId="6BC05714" w14:textId="77777777" w:rsidR="00CF763A" w:rsidRDefault="00CF763A" w:rsidP="00F6456E">
      <w:pPr>
        <w:pStyle w:val="ListParagraph"/>
        <w:widowControl/>
        <w:numPr>
          <w:ilvl w:val="0"/>
          <w:numId w:val="35"/>
        </w:numPr>
        <w:ind w:left="1620"/>
      </w:pPr>
      <w:r w:rsidRPr="00E80BBD">
        <w:rPr>
          <w:b/>
          <w:bCs/>
        </w:rPr>
        <w:t>Assigning Authority</w:t>
      </w:r>
      <w:r>
        <w:t xml:space="preserve"> (e.</w:t>
      </w:r>
      <w:r w:rsidRPr="00CD300A">
        <w:t>g., USVHA</w:t>
      </w:r>
      <w:r>
        <w:t xml:space="preserve">, </w:t>
      </w:r>
      <w:proofErr w:type="spellStart"/>
      <w:r>
        <w:t>USDoD</w:t>
      </w:r>
      <w:proofErr w:type="spellEnd"/>
      <w:r>
        <w:t>)</w:t>
      </w:r>
    </w:p>
    <w:p w14:paraId="4CD97CDF" w14:textId="77777777" w:rsidR="00CF763A" w:rsidRDefault="00CF763A" w:rsidP="00F6456E">
      <w:pPr>
        <w:pStyle w:val="ListParagraph"/>
        <w:widowControl/>
        <w:numPr>
          <w:ilvl w:val="0"/>
          <w:numId w:val="35"/>
        </w:numPr>
        <w:tabs>
          <w:tab w:val="num" w:pos="2016"/>
        </w:tabs>
        <w:ind w:left="1620"/>
      </w:pPr>
      <w:r w:rsidRPr="00E80BBD">
        <w:rPr>
          <w:b/>
          <w:bCs/>
        </w:rPr>
        <w:t>Assigning Facility</w:t>
      </w:r>
      <w:r>
        <w:t xml:space="preserve"> (e.g., Station #)</w:t>
      </w:r>
    </w:p>
    <w:p w14:paraId="4E985259" w14:textId="77777777" w:rsidR="00CF763A" w:rsidRPr="00E80BBD" w:rsidRDefault="00CF763A" w:rsidP="00F6456E">
      <w:pPr>
        <w:pStyle w:val="ListParagraph"/>
        <w:widowControl/>
        <w:numPr>
          <w:ilvl w:val="0"/>
          <w:numId w:val="35"/>
        </w:numPr>
        <w:tabs>
          <w:tab w:val="num" w:pos="2016"/>
        </w:tabs>
        <w:ind w:left="1620"/>
        <w:rPr>
          <w:b/>
          <w:bCs/>
        </w:rPr>
      </w:pPr>
      <w:proofErr w:type="spellStart"/>
      <w:r w:rsidRPr="00E80BBD">
        <w:rPr>
          <w:b/>
          <w:bCs/>
        </w:rPr>
        <w:t>IDType</w:t>
      </w:r>
      <w:proofErr w:type="spellEnd"/>
    </w:p>
    <w:p w14:paraId="449C0A48" w14:textId="77777777" w:rsidR="00CF763A" w:rsidRDefault="00CF763A" w:rsidP="00F6456E">
      <w:pPr>
        <w:numPr>
          <w:ilvl w:val="0"/>
          <w:numId w:val="7"/>
        </w:numPr>
        <w:tabs>
          <w:tab w:val="clear" w:pos="2376"/>
        </w:tabs>
        <w:ind w:left="2160"/>
      </w:pPr>
      <w:r>
        <w:t xml:space="preserve">The Valid Identifier Types are </w:t>
      </w:r>
      <w:r>
        <w:rPr>
          <w:b/>
          <w:bCs/>
        </w:rPr>
        <w:t>EI, NI</w:t>
      </w:r>
      <w:r>
        <w:t xml:space="preserve"> or </w:t>
      </w:r>
      <w:r>
        <w:rPr>
          <w:b/>
          <w:bCs/>
        </w:rPr>
        <w:t>PI</w:t>
      </w:r>
      <w:r w:rsidR="00303E31">
        <w:rPr>
          <w:bCs/>
        </w:rPr>
        <w:t>.</w:t>
      </w:r>
    </w:p>
    <w:p w14:paraId="31433FDA" w14:textId="77777777" w:rsidR="00CF763A" w:rsidRDefault="00CF763A" w:rsidP="00F6456E">
      <w:pPr>
        <w:numPr>
          <w:ilvl w:val="0"/>
          <w:numId w:val="7"/>
        </w:numPr>
        <w:tabs>
          <w:tab w:val="clear" w:pos="2376"/>
        </w:tabs>
        <w:ind w:left="2160"/>
      </w:pPr>
      <w:r>
        <w:t xml:space="preserve">Identifier Type </w:t>
      </w:r>
      <w:r>
        <w:rPr>
          <w:b/>
          <w:bCs/>
        </w:rPr>
        <w:t xml:space="preserve">NI </w:t>
      </w:r>
      <w:r>
        <w:t>can only be assigned by MVI.</w:t>
      </w:r>
    </w:p>
    <w:p w14:paraId="7BF563E9" w14:textId="77777777" w:rsidR="00CF763A" w:rsidRDefault="00CF763A" w:rsidP="00F6456E">
      <w:pPr>
        <w:pStyle w:val="ListParagraph"/>
        <w:widowControl/>
        <w:numPr>
          <w:ilvl w:val="0"/>
          <w:numId w:val="35"/>
        </w:numPr>
        <w:tabs>
          <w:tab w:val="num" w:pos="2016"/>
        </w:tabs>
        <w:ind w:left="1620"/>
      </w:pPr>
      <w:r>
        <w:rPr>
          <w:b/>
          <w:bCs/>
        </w:rPr>
        <w:t>Internal Entry Number</w:t>
      </w:r>
      <w:r w:rsidRPr="00A578C1">
        <w:rPr>
          <w:bCs/>
        </w:rPr>
        <w:t>:</w:t>
      </w:r>
      <w:r>
        <w:t xml:space="preserve"> A code used at the assigning location to uniquely identify a person.</w:t>
      </w:r>
    </w:p>
    <w:p w14:paraId="1006DA0F" w14:textId="77777777" w:rsidR="00CF763A" w:rsidRPr="00955CE7" w:rsidRDefault="00CF763A" w:rsidP="00CF763A">
      <w:pPr>
        <w:ind w:left="1260"/>
        <w:rPr>
          <w:u w:val="single"/>
        </w:rPr>
      </w:pPr>
      <w:r w:rsidRPr="00955CE7">
        <w:rPr>
          <w:u w:val="single"/>
        </w:rPr>
        <w:t>Format 2</w:t>
      </w:r>
    </w:p>
    <w:p w14:paraId="71E82107" w14:textId="77777777" w:rsidR="00CF763A" w:rsidRDefault="00CF763A" w:rsidP="00F6456E">
      <w:pPr>
        <w:pStyle w:val="ListParagraph"/>
        <w:widowControl/>
        <w:numPr>
          <w:ilvl w:val="0"/>
          <w:numId w:val="36"/>
        </w:numPr>
        <w:ind w:left="1620"/>
      </w:pPr>
      <w:r w:rsidRPr="00E80BBD">
        <w:rPr>
          <w:b/>
          <w:bCs/>
        </w:rPr>
        <w:t>Assigning Authority Object Identifier (OID)</w:t>
      </w:r>
      <w:r w:rsidRPr="00575952">
        <w:t>:</w:t>
      </w:r>
      <w:r>
        <w:t xml:space="preserve"> The Assigning Authority OID provides the assigning authority and the station number of the assigning facility.</w:t>
      </w:r>
    </w:p>
    <w:p w14:paraId="7147F07E" w14:textId="77777777" w:rsidR="00C934C2" w:rsidRDefault="00CF763A" w:rsidP="00C934C2">
      <w:pPr>
        <w:pStyle w:val="ListParagraph"/>
        <w:widowControl/>
        <w:numPr>
          <w:ilvl w:val="0"/>
          <w:numId w:val="36"/>
        </w:numPr>
        <w:ind w:left="1620"/>
      </w:pPr>
      <w:r w:rsidRPr="00E80BBD">
        <w:rPr>
          <w:b/>
          <w:bCs/>
        </w:rPr>
        <w:t>Internal Entry Numbe</w:t>
      </w:r>
      <w:r>
        <w:rPr>
          <w:b/>
          <w:bCs/>
        </w:rPr>
        <w:t>r</w:t>
      </w:r>
      <w:r w:rsidRPr="00575952">
        <w:rPr>
          <w:bCs/>
        </w:rPr>
        <w:t>:</w:t>
      </w:r>
      <w:r>
        <w:t xml:space="preserve"> A code used at the assigning location to uniquely identify a person.</w:t>
      </w:r>
    </w:p>
    <w:p w14:paraId="6FE201CA" w14:textId="7915B71C" w:rsidR="00A647D2" w:rsidRPr="008E3B38" w:rsidRDefault="00A16EC3" w:rsidP="00F6456E">
      <w:pPr>
        <w:widowControl/>
        <w:numPr>
          <w:ilvl w:val="0"/>
          <w:numId w:val="6"/>
        </w:numPr>
        <w:rPr>
          <w:szCs w:val="24"/>
        </w:rPr>
      </w:pPr>
      <w:r>
        <w:rPr>
          <w:szCs w:val="24"/>
        </w:rPr>
        <w:lastRenderedPageBreak/>
        <w:t>DVP</w:t>
      </w:r>
      <w:r w:rsidR="00796F89">
        <w:rPr>
          <w:szCs w:val="24"/>
        </w:rPr>
        <w:t xml:space="preserve"> </w:t>
      </w:r>
      <w:r w:rsidR="00A647D2" w:rsidRPr="008E3B38">
        <w:rPr>
          <w:szCs w:val="24"/>
        </w:rPr>
        <w:t>shall</w:t>
      </w:r>
      <w:r w:rsidR="00A647D2" w:rsidRPr="00260575">
        <w:rPr>
          <w:szCs w:val="24"/>
        </w:rPr>
        <w:t xml:space="preserve"> have the capability to receive and process results of the </w:t>
      </w:r>
      <w:r w:rsidR="0020328C">
        <w:rPr>
          <w:szCs w:val="24"/>
        </w:rPr>
        <w:t>Get Corresponding IDs</w:t>
      </w:r>
      <w:r w:rsidR="00A647D2" w:rsidRPr="00260575">
        <w:rPr>
          <w:szCs w:val="24"/>
        </w:rPr>
        <w:t xml:space="preserve"> request. MVI can return any of the following results</w:t>
      </w:r>
      <w:r w:rsidR="00A647D2" w:rsidRPr="008E3B38">
        <w:rPr>
          <w:szCs w:val="24"/>
        </w:rPr>
        <w:t>:</w:t>
      </w:r>
    </w:p>
    <w:p w14:paraId="4C6B9180" w14:textId="77777777" w:rsidR="00A647D2" w:rsidRPr="00260575" w:rsidRDefault="00A647D2" w:rsidP="00F6456E">
      <w:pPr>
        <w:numPr>
          <w:ilvl w:val="2"/>
          <w:numId w:val="4"/>
        </w:numPr>
        <w:tabs>
          <w:tab w:val="left" w:pos="720"/>
        </w:tabs>
        <w:ind w:left="1800"/>
        <w:rPr>
          <w:szCs w:val="24"/>
        </w:rPr>
      </w:pPr>
      <w:r w:rsidRPr="00260575">
        <w:rPr>
          <w:szCs w:val="24"/>
        </w:rPr>
        <w:t>MVI Unavailable</w:t>
      </w:r>
    </w:p>
    <w:p w14:paraId="55B9C3B9" w14:textId="77777777" w:rsidR="00A647D2" w:rsidRPr="0076709A" w:rsidRDefault="00A647D2" w:rsidP="00F6456E">
      <w:pPr>
        <w:widowControl/>
        <w:numPr>
          <w:ilvl w:val="0"/>
          <w:numId w:val="1"/>
        </w:numPr>
        <w:tabs>
          <w:tab w:val="left" w:pos="1980"/>
        </w:tabs>
        <w:ind w:left="1800" w:hanging="720"/>
        <w:rPr>
          <w:szCs w:val="24"/>
        </w:rPr>
      </w:pPr>
      <w:r w:rsidRPr="00260575">
        <w:rPr>
          <w:szCs w:val="24"/>
        </w:rPr>
        <w:t xml:space="preserve">MVI Available </w:t>
      </w:r>
      <w:r>
        <w:rPr>
          <w:szCs w:val="24"/>
        </w:rPr>
        <w:t>–</w:t>
      </w:r>
      <w:r w:rsidRPr="00260575">
        <w:rPr>
          <w:szCs w:val="24"/>
        </w:rPr>
        <w:t xml:space="preserve"> </w:t>
      </w:r>
      <w:r>
        <w:rPr>
          <w:szCs w:val="24"/>
        </w:rPr>
        <w:t>Successful (</w:t>
      </w:r>
      <w:r>
        <w:t>Corresponding IDs Returned)</w:t>
      </w:r>
    </w:p>
    <w:p w14:paraId="733D9430" w14:textId="3D3E9CEB" w:rsidR="00A647D2" w:rsidRPr="00260575" w:rsidRDefault="00A647D2" w:rsidP="00F6456E">
      <w:pPr>
        <w:numPr>
          <w:ilvl w:val="2"/>
          <w:numId w:val="4"/>
        </w:numPr>
        <w:tabs>
          <w:tab w:val="left" w:pos="720"/>
        </w:tabs>
        <w:ind w:left="1800"/>
        <w:rPr>
          <w:szCs w:val="24"/>
        </w:rPr>
      </w:pPr>
      <w:r w:rsidRPr="00260575">
        <w:rPr>
          <w:szCs w:val="24"/>
        </w:rPr>
        <w:t xml:space="preserve">MVI Available </w:t>
      </w:r>
      <w:r w:rsidR="009220D3">
        <w:rPr>
          <w:szCs w:val="24"/>
        </w:rPr>
        <w:t>–</w:t>
      </w:r>
      <w:r w:rsidRPr="00260575">
        <w:rPr>
          <w:szCs w:val="24"/>
        </w:rPr>
        <w:t xml:space="preserve"> Error</w:t>
      </w:r>
      <w:r w:rsidR="009220D3">
        <w:rPr>
          <w:szCs w:val="24"/>
        </w:rPr>
        <w:t xml:space="preserve"> (</w:t>
      </w:r>
      <w:r w:rsidR="009220D3" w:rsidRPr="00260575">
        <w:rPr>
          <w:szCs w:val="24"/>
        </w:rPr>
        <w:t>No Results Found</w:t>
      </w:r>
      <w:r w:rsidR="009220D3">
        <w:rPr>
          <w:szCs w:val="24"/>
        </w:rPr>
        <w:t>)</w:t>
      </w:r>
      <w:r w:rsidRPr="00260575">
        <w:rPr>
          <w:szCs w:val="24"/>
        </w:rPr>
        <w:t>/Exception</w:t>
      </w:r>
    </w:p>
    <w:bookmarkEnd w:id="104"/>
    <w:p w14:paraId="1C6AE53C" w14:textId="511EA97A" w:rsidR="001509C1" w:rsidRDefault="001509C1" w:rsidP="001509C1">
      <w:pPr>
        <w:pStyle w:val="Default"/>
      </w:pPr>
      <w:r>
        <w:t xml:space="preserve">The following </w:t>
      </w:r>
      <w:r w:rsidR="00AB4373">
        <w:t>diagrams illustrate</w:t>
      </w:r>
      <w:r>
        <w:t xml:space="preserve"> the </w:t>
      </w:r>
      <w:r w:rsidR="00A16EC3">
        <w:t>DVP</w:t>
      </w:r>
      <w:r w:rsidR="00796F89">
        <w:t xml:space="preserve"> </w:t>
      </w:r>
      <w:r w:rsidR="00CD3D36">
        <w:t>To-</w:t>
      </w:r>
      <w:r>
        <w:t>Be process</w:t>
      </w:r>
      <w:r w:rsidR="00134544">
        <w:t>.</w:t>
      </w:r>
    </w:p>
    <w:p w14:paraId="4BE8E292" w14:textId="77777777" w:rsidR="0009130C" w:rsidRDefault="0009130C" w:rsidP="001509C1">
      <w:pPr>
        <w:pStyle w:val="Default"/>
      </w:pPr>
    </w:p>
    <w:p w14:paraId="4048E896" w14:textId="77777777" w:rsidR="00A12630" w:rsidRDefault="0006792F" w:rsidP="00EA5D08">
      <w:r>
        <w:rPr>
          <w:noProof/>
        </w:rPr>
        <w:drawing>
          <wp:inline distT="0" distB="0" distL="0" distR="0" wp14:anchorId="19971EF1" wp14:editId="558AB0F5">
            <wp:extent cx="5943600" cy="5603240"/>
            <wp:effectExtent l="0" t="0" r="0" b="0"/>
            <wp:docPr id="6" name="Picture 6" descr="C:\Users\vhaisdreimol\Documents\IAM\Digital Platform - SR-985\Digital_DigitialPlatformGCI_0906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haisdreimol\Documents\IAM\Digital Platform - SR-985\Digital_DigitialPlatformGCI_090620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603240"/>
                    </a:xfrm>
                    <a:prstGeom prst="rect">
                      <a:avLst/>
                    </a:prstGeom>
                    <a:noFill/>
                    <a:ln>
                      <a:noFill/>
                    </a:ln>
                  </pic:spPr>
                </pic:pic>
              </a:graphicData>
            </a:graphic>
          </wp:inline>
        </w:drawing>
      </w:r>
    </w:p>
    <w:p w14:paraId="480F8B66" w14:textId="20589459" w:rsidR="001509C1" w:rsidRDefault="00A35F0C" w:rsidP="008D5A33">
      <w:pPr>
        <w:pStyle w:val="Caption"/>
      </w:pPr>
      <w:bookmarkStart w:id="106" w:name="_Toc493831819"/>
      <w:r w:rsidRPr="00CB6586">
        <w:t xml:space="preserve">Figure </w:t>
      </w:r>
      <w:r w:rsidR="0063486B">
        <w:fldChar w:fldCharType="begin"/>
      </w:r>
      <w:r w:rsidR="0063486B">
        <w:instrText xml:space="preserve"> SEQ Figure \* ARABIC </w:instrText>
      </w:r>
      <w:r w:rsidR="0063486B">
        <w:fldChar w:fldCharType="separate"/>
      </w:r>
      <w:r w:rsidR="0009130C">
        <w:rPr>
          <w:noProof/>
        </w:rPr>
        <w:t>1</w:t>
      </w:r>
      <w:r w:rsidR="0063486B">
        <w:rPr>
          <w:noProof/>
        </w:rPr>
        <w:fldChar w:fldCharType="end"/>
      </w:r>
      <w:r w:rsidRPr="00CB6586">
        <w:t xml:space="preserve">: </w:t>
      </w:r>
      <w:r w:rsidR="00A16EC3">
        <w:t>DVP</w:t>
      </w:r>
      <w:r w:rsidR="00796F89">
        <w:t xml:space="preserve"> </w:t>
      </w:r>
      <w:r w:rsidR="00DC7488">
        <w:t xml:space="preserve">Process </w:t>
      </w:r>
      <w:r w:rsidR="0006792F">
        <w:t xml:space="preserve">Retrieval </w:t>
      </w:r>
      <w:r w:rsidR="00DC7488">
        <w:t xml:space="preserve">Request </w:t>
      </w:r>
      <w:r w:rsidR="0000510D">
        <w:t>-</w:t>
      </w:r>
      <w:r w:rsidR="009C6B76">
        <w:t xml:space="preserve"> To Be Process </w:t>
      </w:r>
      <w:r w:rsidR="001509C1" w:rsidRPr="00D20FC4">
        <w:t>(</w:t>
      </w:r>
      <w:r w:rsidR="008E3B38">
        <w:t xml:space="preserve">zoom to </w:t>
      </w:r>
      <w:r w:rsidR="009C6B76">
        <w:t>2</w:t>
      </w:r>
      <w:r w:rsidR="0006792F">
        <w:t>0</w:t>
      </w:r>
      <w:r w:rsidR="001509C1">
        <w:t>0%</w:t>
      </w:r>
      <w:r w:rsidR="001509C1" w:rsidRPr="00D20FC4">
        <w:t>)</w:t>
      </w:r>
      <w:bookmarkEnd w:id="106"/>
    </w:p>
    <w:p w14:paraId="176397C8" w14:textId="77777777" w:rsidR="005C57A4" w:rsidRDefault="005C57A4">
      <w:pPr>
        <w:widowControl/>
        <w:spacing w:before="0" w:after="0"/>
      </w:pPr>
      <w:r>
        <w:br w:type="page"/>
      </w:r>
    </w:p>
    <w:p w14:paraId="62C29152" w14:textId="77777777" w:rsidR="00C934C2" w:rsidRDefault="00C934C2" w:rsidP="00C934C2">
      <w:r>
        <w:lastRenderedPageBreak/>
        <w:t>The identifier</w:t>
      </w:r>
      <w:r w:rsidR="007D4EC5">
        <w:t>(s)</w:t>
      </w:r>
      <w:r>
        <w:t xml:space="preserve"> returned from MVI will be used to obtain the following information</w:t>
      </w:r>
      <w:r w:rsidR="007D4EC5">
        <w:t xml:space="preserve"> from the appropriate VA source.</w:t>
      </w:r>
    </w:p>
    <w:tbl>
      <w:tblPr>
        <w:tblStyle w:val="TableGrid"/>
        <w:tblW w:w="0" w:type="auto"/>
        <w:tblLook w:val="04A0" w:firstRow="1" w:lastRow="0" w:firstColumn="1" w:lastColumn="0" w:noHBand="0" w:noVBand="1"/>
      </w:tblPr>
      <w:tblGrid>
        <w:gridCol w:w="2082"/>
        <w:gridCol w:w="1070"/>
        <w:gridCol w:w="1176"/>
        <w:gridCol w:w="1329"/>
        <w:gridCol w:w="3919"/>
      </w:tblGrid>
      <w:tr w:rsidR="00951E98" w:rsidRPr="00C934C2" w14:paraId="0E50CF72" w14:textId="77777777" w:rsidTr="00AD6CB0">
        <w:trPr>
          <w:tblHeader/>
        </w:trPr>
        <w:tc>
          <w:tcPr>
            <w:tcW w:w="2082" w:type="dxa"/>
            <w:shd w:val="pct12" w:color="auto" w:fill="auto"/>
          </w:tcPr>
          <w:p w14:paraId="5D4DE36F" w14:textId="77777777" w:rsidR="00951E98" w:rsidRPr="00C934C2" w:rsidRDefault="00951E98" w:rsidP="00C934C2">
            <w:pPr>
              <w:jc w:val="center"/>
              <w:rPr>
                <w:b/>
              </w:rPr>
            </w:pPr>
            <w:r w:rsidRPr="00C934C2">
              <w:rPr>
                <w:b/>
              </w:rPr>
              <w:t>Name</w:t>
            </w:r>
          </w:p>
        </w:tc>
        <w:tc>
          <w:tcPr>
            <w:tcW w:w="1070" w:type="dxa"/>
            <w:shd w:val="pct12" w:color="auto" w:fill="auto"/>
          </w:tcPr>
          <w:p w14:paraId="101B01B4" w14:textId="77777777" w:rsidR="00951E98" w:rsidRPr="00C934C2" w:rsidRDefault="00951E98" w:rsidP="00C934C2">
            <w:pPr>
              <w:jc w:val="center"/>
              <w:rPr>
                <w:b/>
              </w:rPr>
            </w:pPr>
            <w:r w:rsidRPr="00C934C2">
              <w:rPr>
                <w:b/>
              </w:rPr>
              <w:t>Source</w:t>
            </w:r>
          </w:p>
        </w:tc>
        <w:tc>
          <w:tcPr>
            <w:tcW w:w="1176" w:type="dxa"/>
            <w:shd w:val="pct12" w:color="auto" w:fill="auto"/>
          </w:tcPr>
          <w:p w14:paraId="771D0AD6" w14:textId="77777777" w:rsidR="00951E98" w:rsidRDefault="00951E98" w:rsidP="00C934C2">
            <w:pPr>
              <w:jc w:val="center"/>
              <w:rPr>
                <w:b/>
              </w:rPr>
            </w:pPr>
            <w:r>
              <w:rPr>
                <w:b/>
              </w:rPr>
              <w:t>Required</w:t>
            </w:r>
          </w:p>
        </w:tc>
        <w:tc>
          <w:tcPr>
            <w:tcW w:w="1329" w:type="dxa"/>
            <w:shd w:val="pct12" w:color="auto" w:fill="auto"/>
          </w:tcPr>
          <w:p w14:paraId="3035B9A4" w14:textId="77777777" w:rsidR="00951E98" w:rsidRPr="00C934C2" w:rsidRDefault="00951E98" w:rsidP="00C934C2">
            <w:pPr>
              <w:jc w:val="center"/>
              <w:rPr>
                <w:b/>
              </w:rPr>
            </w:pPr>
            <w:r>
              <w:rPr>
                <w:b/>
              </w:rPr>
              <w:t>Type</w:t>
            </w:r>
          </w:p>
        </w:tc>
        <w:tc>
          <w:tcPr>
            <w:tcW w:w="3919" w:type="dxa"/>
            <w:shd w:val="pct12" w:color="auto" w:fill="auto"/>
          </w:tcPr>
          <w:p w14:paraId="181F92D6" w14:textId="77777777" w:rsidR="00951E98" w:rsidRPr="00C934C2" w:rsidRDefault="00951E98" w:rsidP="00C934C2">
            <w:pPr>
              <w:jc w:val="center"/>
              <w:rPr>
                <w:b/>
              </w:rPr>
            </w:pPr>
            <w:r w:rsidRPr="00C934C2">
              <w:rPr>
                <w:b/>
              </w:rPr>
              <w:t>Description</w:t>
            </w:r>
          </w:p>
        </w:tc>
      </w:tr>
      <w:tr w:rsidR="00951E98" w:rsidRPr="00C90AF8" w14:paraId="736B052D" w14:textId="77777777" w:rsidTr="00AD6CB0">
        <w:tc>
          <w:tcPr>
            <w:tcW w:w="2082" w:type="dxa"/>
          </w:tcPr>
          <w:p w14:paraId="4D3308A1" w14:textId="77777777" w:rsidR="00951E98" w:rsidRPr="00C90AF8" w:rsidRDefault="00951E98" w:rsidP="00C934C2">
            <w:pPr>
              <w:rPr>
                <w:rFonts w:ascii="Arial" w:hAnsi="Arial" w:cs="Arial"/>
                <w:sz w:val="22"/>
                <w:szCs w:val="22"/>
              </w:rPr>
            </w:pPr>
            <w:r w:rsidRPr="00C90AF8">
              <w:rPr>
                <w:rFonts w:ascii="Arial" w:hAnsi="Arial" w:cs="Arial"/>
                <w:sz w:val="22"/>
                <w:szCs w:val="22"/>
              </w:rPr>
              <w:t>Identifier</w:t>
            </w:r>
          </w:p>
        </w:tc>
        <w:tc>
          <w:tcPr>
            <w:tcW w:w="1070" w:type="dxa"/>
          </w:tcPr>
          <w:p w14:paraId="39DED584" w14:textId="77777777" w:rsidR="00951E98" w:rsidRPr="00C90AF8" w:rsidRDefault="00951E98" w:rsidP="00C934C2">
            <w:pPr>
              <w:rPr>
                <w:rFonts w:ascii="Arial" w:hAnsi="Arial" w:cs="Arial"/>
                <w:sz w:val="22"/>
                <w:szCs w:val="22"/>
              </w:rPr>
            </w:pPr>
          </w:p>
        </w:tc>
        <w:tc>
          <w:tcPr>
            <w:tcW w:w="1176" w:type="dxa"/>
          </w:tcPr>
          <w:p w14:paraId="34B1F84E" w14:textId="77777777" w:rsidR="00951E98" w:rsidRPr="00C90AF8" w:rsidRDefault="00951E98" w:rsidP="00C934C2">
            <w:pPr>
              <w:rPr>
                <w:rFonts w:ascii="Arial" w:hAnsi="Arial" w:cs="Arial"/>
                <w:color w:val="333333"/>
                <w:sz w:val="22"/>
                <w:szCs w:val="22"/>
              </w:rPr>
            </w:pPr>
            <w:r>
              <w:rPr>
                <w:rFonts w:ascii="Arial" w:hAnsi="Arial" w:cs="Arial"/>
                <w:color w:val="333333"/>
                <w:sz w:val="22"/>
                <w:szCs w:val="22"/>
              </w:rPr>
              <w:t>Yes</w:t>
            </w:r>
          </w:p>
        </w:tc>
        <w:tc>
          <w:tcPr>
            <w:tcW w:w="1329" w:type="dxa"/>
          </w:tcPr>
          <w:p w14:paraId="2A8F8986"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Identifier</w:t>
            </w:r>
          </w:p>
        </w:tc>
        <w:tc>
          <w:tcPr>
            <w:tcW w:w="3919" w:type="dxa"/>
          </w:tcPr>
          <w:p w14:paraId="5F9BB491"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An identifier for this patient</w:t>
            </w:r>
          </w:p>
        </w:tc>
      </w:tr>
      <w:tr w:rsidR="00951E98" w:rsidRPr="00C90AF8" w14:paraId="72648ECF" w14:textId="77777777" w:rsidTr="00AD6CB0">
        <w:tc>
          <w:tcPr>
            <w:tcW w:w="2082" w:type="dxa"/>
          </w:tcPr>
          <w:p w14:paraId="6BB27BC4" w14:textId="77777777" w:rsidR="00951E98" w:rsidRPr="00C90AF8" w:rsidRDefault="00951E98" w:rsidP="00C934C2">
            <w:pPr>
              <w:rPr>
                <w:rFonts w:ascii="Arial" w:hAnsi="Arial" w:cs="Arial"/>
                <w:sz w:val="22"/>
                <w:szCs w:val="22"/>
              </w:rPr>
            </w:pPr>
            <w:r w:rsidRPr="00C90AF8">
              <w:rPr>
                <w:rFonts w:ascii="Arial" w:hAnsi="Arial" w:cs="Arial"/>
                <w:sz w:val="22"/>
                <w:szCs w:val="22"/>
              </w:rPr>
              <w:t>Active</w:t>
            </w:r>
          </w:p>
        </w:tc>
        <w:tc>
          <w:tcPr>
            <w:tcW w:w="1070" w:type="dxa"/>
          </w:tcPr>
          <w:p w14:paraId="3943081D" w14:textId="77777777" w:rsidR="00951E98" w:rsidRPr="00C90AF8" w:rsidRDefault="00951E98" w:rsidP="00C934C2">
            <w:pPr>
              <w:rPr>
                <w:rFonts w:ascii="Arial" w:hAnsi="Arial" w:cs="Arial"/>
                <w:sz w:val="22"/>
                <w:szCs w:val="22"/>
              </w:rPr>
            </w:pPr>
          </w:p>
        </w:tc>
        <w:tc>
          <w:tcPr>
            <w:tcW w:w="1176" w:type="dxa"/>
          </w:tcPr>
          <w:p w14:paraId="5B9B0864" w14:textId="77777777" w:rsidR="00951E98" w:rsidRPr="00C90AF8" w:rsidRDefault="00951E98" w:rsidP="00C934C2">
            <w:pPr>
              <w:rPr>
                <w:rFonts w:ascii="Arial" w:hAnsi="Arial" w:cs="Arial"/>
                <w:color w:val="333333"/>
                <w:sz w:val="22"/>
                <w:szCs w:val="22"/>
              </w:rPr>
            </w:pPr>
          </w:p>
        </w:tc>
        <w:tc>
          <w:tcPr>
            <w:tcW w:w="1329" w:type="dxa"/>
          </w:tcPr>
          <w:p w14:paraId="659DC595"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Boolean</w:t>
            </w:r>
          </w:p>
        </w:tc>
        <w:tc>
          <w:tcPr>
            <w:tcW w:w="3919" w:type="dxa"/>
          </w:tcPr>
          <w:p w14:paraId="70B1DC7D"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Whether this patient's record is in active use</w:t>
            </w:r>
          </w:p>
        </w:tc>
      </w:tr>
      <w:tr w:rsidR="00951E98" w:rsidRPr="00C90AF8" w14:paraId="34F1E6C7" w14:textId="77777777" w:rsidTr="00AD6CB0">
        <w:tc>
          <w:tcPr>
            <w:tcW w:w="2082" w:type="dxa"/>
          </w:tcPr>
          <w:p w14:paraId="16C78E84" w14:textId="77777777" w:rsidR="00951E98" w:rsidRPr="00C90AF8" w:rsidRDefault="00951E98" w:rsidP="00C934C2">
            <w:pPr>
              <w:rPr>
                <w:rFonts w:ascii="Arial" w:hAnsi="Arial" w:cs="Arial"/>
                <w:sz w:val="22"/>
                <w:szCs w:val="22"/>
              </w:rPr>
            </w:pPr>
            <w:r w:rsidRPr="00C90AF8">
              <w:rPr>
                <w:rFonts w:ascii="Arial" w:hAnsi="Arial" w:cs="Arial"/>
                <w:sz w:val="22"/>
                <w:szCs w:val="22"/>
              </w:rPr>
              <w:t>Name</w:t>
            </w:r>
          </w:p>
        </w:tc>
        <w:tc>
          <w:tcPr>
            <w:tcW w:w="1070" w:type="dxa"/>
          </w:tcPr>
          <w:p w14:paraId="00B3266A" w14:textId="77777777" w:rsidR="00951E98" w:rsidRPr="00C90AF8" w:rsidRDefault="00951E98" w:rsidP="00C934C2">
            <w:pPr>
              <w:rPr>
                <w:rFonts w:ascii="Arial" w:hAnsi="Arial" w:cs="Arial"/>
                <w:sz w:val="22"/>
                <w:szCs w:val="22"/>
              </w:rPr>
            </w:pPr>
          </w:p>
        </w:tc>
        <w:tc>
          <w:tcPr>
            <w:tcW w:w="1176" w:type="dxa"/>
          </w:tcPr>
          <w:p w14:paraId="73D5566B" w14:textId="77777777" w:rsidR="00951E98" w:rsidRPr="00C90AF8" w:rsidRDefault="00951E98" w:rsidP="00C934C2">
            <w:pPr>
              <w:rPr>
                <w:rFonts w:ascii="Arial" w:hAnsi="Arial" w:cs="Arial"/>
                <w:color w:val="333333"/>
                <w:sz w:val="22"/>
                <w:szCs w:val="22"/>
              </w:rPr>
            </w:pPr>
            <w:r>
              <w:rPr>
                <w:rFonts w:ascii="Arial" w:hAnsi="Arial" w:cs="Arial"/>
                <w:color w:val="333333"/>
                <w:sz w:val="22"/>
                <w:szCs w:val="22"/>
              </w:rPr>
              <w:t>Yes</w:t>
            </w:r>
          </w:p>
        </w:tc>
        <w:tc>
          <w:tcPr>
            <w:tcW w:w="1329" w:type="dxa"/>
          </w:tcPr>
          <w:p w14:paraId="5A6143A0" w14:textId="77777777" w:rsidR="00951E98" w:rsidRPr="00C90AF8" w:rsidRDefault="00951E98" w:rsidP="00C934C2">
            <w:pPr>
              <w:rPr>
                <w:rFonts w:ascii="Arial" w:hAnsi="Arial" w:cs="Arial"/>
                <w:color w:val="333333"/>
                <w:sz w:val="22"/>
                <w:szCs w:val="22"/>
              </w:rPr>
            </w:pPr>
          </w:p>
        </w:tc>
        <w:tc>
          <w:tcPr>
            <w:tcW w:w="3919" w:type="dxa"/>
          </w:tcPr>
          <w:p w14:paraId="606C4723"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A name associated with the patient</w:t>
            </w:r>
          </w:p>
        </w:tc>
      </w:tr>
      <w:tr w:rsidR="00951E98" w:rsidRPr="00C90AF8" w14:paraId="6D97E7C0" w14:textId="77777777" w:rsidTr="00AD6CB0">
        <w:tc>
          <w:tcPr>
            <w:tcW w:w="2082" w:type="dxa"/>
          </w:tcPr>
          <w:p w14:paraId="3F2F2AB2" w14:textId="77777777" w:rsidR="00951E98" w:rsidRPr="00C90AF8" w:rsidRDefault="00951E98" w:rsidP="00C934C2">
            <w:pPr>
              <w:rPr>
                <w:rFonts w:ascii="Arial" w:hAnsi="Arial" w:cs="Arial"/>
                <w:sz w:val="22"/>
                <w:szCs w:val="22"/>
              </w:rPr>
            </w:pPr>
            <w:r w:rsidRPr="00C90AF8">
              <w:rPr>
                <w:rFonts w:ascii="Arial" w:hAnsi="Arial" w:cs="Arial"/>
                <w:sz w:val="22"/>
                <w:szCs w:val="22"/>
              </w:rPr>
              <w:t>telecom</w:t>
            </w:r>
          </w:p>
        </w:tc>
        <w:tc>
          <w:tcPr>
            <w:tcW w:w="1070" w:type="dxa"/>
          </w:tcPr>
          <w:p w14:paraId="0F85D6AB" w14:textId="77777777" w:rsidR="00951E98" w:rsidRPr="00C90AF8" w:rsidRDefault="00951E98" w:rsidP="00C934C2">
            <w:pPr>
              <w:rPr>
                <w:rFonts w:ascii="Arial" w:hAnsi="Arial" w:cs="Arial"/>
                <w:sz w:val="22"/>
                <w:szCs w:val="22"/>
              </w:rPr>
            </w:pPr>
          </w:p>
        </w:tc>
        <w:tc>
          <w:tcPr>
            <w:tcW w:w="1176" w:type="dxa"/>
          </w:tcPr>
          <w:p w14:paraId="1C891618" w14:textId="77777777" w:rsidR="00951E98" w:rsidRPr="00C90AF8" w:rsidRDefault="00951E98" w:rsidP="00C934C2">
            <w:pPr>
              <w:rPr>
                <w:rFonts w:ascii="Arial" w:hAnsi="Arial" w:cs="Arial"/>
                <w:color w:val="333333"/>
                <w:sz w:val="22"/>
                <w:szCs w:val="22"/>
              </w:rPr>
            </w:pPr>
          </w:p>
        </w:tc>
        <w:tc>
          <w:tcPr>
            <w:tcW w:w="1329" w:type="dxa"/>
          </w:tcPr>
          <w:p w14:paraId="5221647E" w14:textId="77777777" w:rsidR="00951E98" w:rsidRPr="00C90AF8" w:rsidRDefault="00951E98" w:rsidP="00C934C2">
            <w:pPr>
              <w:rPr>
                <w:rFonts w:ascii="Arial" w:hAnsi="Arial" w:cs="Arial"/>
                <w:color w:val="333333"/>
                <w:sz w:val="22"/>
                <w:szCs w:val="22"/>
              </w:rPr>
            </w:pPr>
          </w:p>
        </w:tc>
        <w:tc>
          <w:tcPr>
            <w:tcW w:w="3919" w:type="dxa"/>
          </w:tcPr>
          <w:p w14:paraId="66192471"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 xml:space="preserve">A contact </w:t>
            </w:r>
            <w:r>
              <w:rPr>
                <w:rFonts w:ascii="Arial" w:hAnsi="Arial" w:cs="Arial"/>
                <w:color w:val="333333"/>
                <w:sz w:val="22"/>
                <w:szCs w:val="22"/>
              </w:rPr>
              <w:t xml:space="preserve">phone </w:t>
            </w:r>
            <w:r w:rsidRPr="00C90AF8">
              <w:rPr>
                <w:rFonts w:ascii="Arial" w:hAnsi="Arial" w:cs="Arial"/>
                <w:color w:val="333333"/>
                <w:sz w:val="22"/>
                <w:szCs w:val="22"/>
              </w:rPr>
              <w:t>detail for the individual</w:t>
            </w:r>
          </w:p>
        </w:tc>
      </w:tr>
      <w:tr w:rsidR="00951E98" w:rsidRPr="00C90AF8" w14:paraId="7642D87A" w14:textId="77777777" w:rsidTr="00AD6CB0">
        <w:tc>
          <w:tcPr>
            <w:tcW w:w="2082" w:type="dxa"/>
          </w:tcPr>
          <w:p w14:paraId="77A2B5BF" w14:textId="77777777" w:rsidR="00951E98" w:rsidRPr="00C90AF8" w:rsidRDefault="00951E98" w:rsidP="00C934C2">
            <w:pPr>
              <w:rPr>
                <w:rFonts w:ascii="Arial" w:hAnsi="Arial" w:cs="Arial"/>
                <w:sz w:val="22"/>
                <w:szCs w:val="22"/>
              </w:rPr>
            </w:pPr>
            <w:r w:rsidRPr="00C90AF8">
              <w:rPr>
                <w:rFonts w:ascii="Arial" w:hAnsi="Arial" w:cs="Arial"/>
                <w:sz w:val="22"/>
                <w:szCs w:val="22"/>
              </w:rPr>
              <w:t>Gender</w:t>
            </w:r>
          </w:p>
        </w:tc>
        <w:tc>
          <w:tcPr>
            <w:tcW w:w="1070" w:type="dxa"/>
          </w:tcPr>
          <w:p w14:paraId="38234A1D" w14:textId="77777777" w:rsidR="00951E98" w:rsidRPr="00C90AF8" w:rsidRDefault="00951E98" w:rsidP="00C934C2">
            <w:pPr>
              <w:rPr>
                <w:rFonts w:ascii="Arial" w:hAnsi="Arial" w:cs="Arial"/>
                <w:sz w:val="22"/>
                <w:szCs w:val="22"/>
              </w:rPr>
            </w:pPr>
          </w:p>
        </w:tc>
        <w:tc>
          <w:tcPr>
            <w:tcW w:w="1176" w:type="dxa"/>
          </w:tcPr>
          <w:p w14:paraId="3CDEF967" w14:textId="77777777" w:rsidR="00951E98" w:rsidRPr="00C90AF8" w:rsidRDefault="00951E98" w:rsidP="00C934C2">
            <w:pPr>
              <w:rPr>
                <w:rFonts w:ascii="Arial" w:hAnsi="Arial" w:cs="Arial"/>
                <w:color w:val="333333"/>
                <w:sz w:val="22"/>
                <w:szCs w:val="22"/>
              </w:rPr>
            </w:pPr>
            <w:r>
              <w:rPr>
                <w:rFonts w:ascii="Arial" w:hAnsi="Arial" w:cs="Arial"/>
                <w:color w:val="333333"/>
                <w:sz w:val="22"/>
                <w:szCs w:val="22"/>
              </w:rPr>
              <w:t>Yes</w:t>
            </w:r>
          </w:p>
        </w:tc>
        <w:tc>
          <w:tcPr>
            <w:tcW w:w="1329" w:type="dxa"/>
          </w:tcPr>
          <w:p w14:paraId="5112A71A"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Code</w:t>
            </w:r>
          </w:p>
        </w:tc>
        <w:tc>
          <w:tcPr>
            <w:tcW w:w="3919" w:type="dxa"/>
          </w:tcPr>
          <w:p w14:paraId="53A1839C"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male | female | other | unknown</w:t>
            </w:r>
          </w:p>
        </w:tc>
      </w:tr>
      <w:tr w:rsidR="00951E98" w:rsidRPr="00C90AF8" w14:paraId="6E604DDD" w14:textId="77777777" w:rsidTr="00AD6CB0">
        <w:tc>
          <w:tcPr>
            <w:tcW w:w="2082" w:type="dxa"/>
          </w:tcPr>
          <w:p w14:paraId="7D77B43B" w14:textId="77777777" w:rsidR="00951E98" w:rsidRPr="00C90AF8" w:rsidRDefault="00951E98" w:rsidP="00C934C2">
            <w:pPr>
              <w:rPr>
                <w:rFonts w:ascii="Arial" w:hAnsi="Arial" w:cs="Arial"/>
                <w:sz w:val="22"/>
                <w:szCs w:val="22"/>
              </w:rPr>
            </w:pPr>
            <w:r w:rsidRPr="00C90AF8">
              <w:rPr>
                <w:rFonts w:ascii="Arial" w:hAnsi="Arial" w:cs="Arial"/>
                <w:sz w:val="22"/>
                <w:szCs w:val="22"/>
              </w:rPr>
              <w:t>Birth Date</w:t>
            </w:r>
          </w:p>
        </w:tc>
        <w:tc>
          <w:tcPr>
            <w:tcW w:w="1070" w:type="dxa"/>
          </w:tcPr>
          <w:p w14:paraId="744A3BA2" w14:textId="77777777" w:rsidR="00951E98" w:rsidRPr="00C90AF8" w:rsidRDefault="00951E98" w:rsidP="00C934C2">
            <w:pPr>
              <w:rPr>
                <w:rFonts w:ascii="Arial" w:hAnsi="Arial" w:cs="Arial"/>
                <w:sz w:val="22"/>
                <w:szCs w:val="22"/>
              </w:rPr>
            </w:pPr>
          </w:p>
        </w:tc>
        <w:tc>
          <w:tcPr>
            <w:tcW w:w="1176" w:type="dxa"/>
          </w:tcPr>
          <w:p w14:paraId="5EDEADF6" w14:textId="77777777" w:rsidR="00951E98" w:rsidRPr="00C90AF8" w:rsidRDefault="00951E98" w:rsidP="00C934C2">
            <w:pPr>
              <w:rPr>
                <w:rFonts w:ascii="Arial" w:hAnsi="Arial" w:cs="Arial"/>
                <w:sz w:val="22"/>
                <w:szCs w:val="22"/>
              </w:rPr>
            </w:pPr>
            <w:r>
              <w:rPr>
                <w:rFonts w:ascii="Arial" w:hAnsi="Arial" w:cs="Arial"/>
                <w:sz w:val="22"/>
                <w:szCs w:val="22"/>
              </w:rPr>
              <w:t>Yes</w:t>
            </w:r>
          </w:p>
        </w:tc>
        <w:tc>
          <w:tcPr>
            <w:tcW w:w="1329" w:type="dxa"/>
          </w:tcPr>
          <w:p w14:paraId="1FC496CD" w14:textId="77777777" w:rsidR="00951E98" w:rsidRPr="00C90AF8" w:rsidRDefault="00951E98" w:rsidP="00C934C2">
            <w:pPr>
              <w:rPr>
                <w:rFonts w:ascii="Arial" w:hAnsi="Arial" w:cs="Arial"/>
                <w:sz w:val="22"/>
                <w:szCs w:val="22"/>
              </w:rPr>
            </w:pPr>
            <w:r w:rsidRPr="00C90AF8">
              <w:rPr>
                <w:rFonts w:ascii="Arial" w:hAnsi="Arial" w:cs="Arial"/>
                <w:sz w:val="22"/>
                <w:szCs w:val="22"/>
              </w:rPr>
              <w:t>Date</w:t>
            </w:r>
          </w:p>
        </w:tc>
        <w:tc>
          <w:tcPr>
            <w:tcW w:w="3919" w:type="dxa"/>
          </w:tcPr>
          <w:p w14:paraId="53DA078B"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The date of birth for the individual</w:t>
            </w:r>
          </w:p>
        </w:tc>
      </w:tr>
      <w:tr w:rsidR="00951E98" w:rsidRPr="00C90AF8" w14:paraId="33043BFC" w14:textId="77777777" w:rsidTr="00AD6CB0">
        <w:tc>
          <w:tcPr>
            <w:tcW w:w="2082" w:type="dxa"/>
          </w:tcPr>
          <w:p w14:paraId="7F98067A" w14:textId="77777777" w:rsidR="00951E98" w:rsidRPr="00C90AF8" w:rsidRDefault="00951E98" w:rsidP="00C934C2">
            <w:pPr>
              <w:rPr>
                <w:rFonts w:ascii="Arial" w:hAnsi="Arial" w:cs="Arial"/>
                <w:sz w:val="22"/>
                <w:szCs w:val="22"/>
              </w:rPr>
            </w:pPr>
            <w:r w:rsidRPr="00C90AF8">
              <w:rPr>
                <w:rFonts w:ascii="Arial" w:hAnsi="Arial" w:cs="Arial"/>
                <w:sz w:val="22"/>
                <w:szCs w:val="22"/>
              </w:rPr>
              <w:t>Deceased</w:t>
            </w:r>
          </w:p>
        </w:tc>
        <w:tc>
          <w:tcPr>
            <w:tcW w:w="1070" w:type="dxa"/>
          </w:tcPr>
          <w:p w14:paraId="063D6571" w14:textId="77777777" w:rsidR="00951E98" w:rsidRPr="00C90AF8" w:rsidRDefault="00951E98" w:rsidP="00C934C2">
            <w:pPr>
              <w:rPr>
                <w:rFonts w:ascii="Arial" w:hAnsi="Arial" w:cs="Arial"/>
                <w:sz w:val="22"/>
                <w:szCs w:val="22"/>
              </w:rPr>
            </w:pPr>
          </w:p>
        </w:tc>
        <w:tc>
          <w:tcPr>
            <w:tcW w:w="1176" w:type="dxa"/>
          </w:tcPr>
          <w:p w14:paraId="7C6961E9" w14:textId="77777777" w:rsidR="00951E98" w:rsidRPr="00C90AF8" w:rsidRDefault="00951E98" w:rsidP="00C934C2">
            <w:pPr>
              <w:rPr>
                <w:rFonts w:ascii="Arial" w:hAnsi="Arial" w:cs="Arial"/>
                <w:color w:val="333333"/>
                <w:sz w:val="22"/>
                <w:szCs w:val="22"/>
              </w:rPr>
            </w:pPr>
          </w:p>
        </w:tc>
        <w:tc>
          <w:tcPr>
            <w:tcW w:w="1329" w:type="dxa"/>
          </w:tcPr>
          <w:p w14:paraId="71DE1AE2"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Boolean / Date Time</w:t>
            </w:r>
          </w:p>
        </w:tc>
        <w:tc>
          <w:tcPr>
            <w:tcW w:w="3919" w:type="dxa"/>
          </w:tcPr>
          <w:p w14:paraId="70BA3806" w14:textId="77777777" w:rsidR="00951E98" w:rsidRPr="00C90AF8" w:rsidRDefault="00951E98" w:rsidP="00C934C2">
            <w:pPr>
              <w:rPr>
                <w:rFonts w:ascii="Arial" w:hAnsi="Arial" w:cs="Arial"/>
                <w:sz w:val="22"/>
                <w:szCs w:val="22"/>
              </w:rPr>
            </w:pPr>
          </w:p>
        </w:tc>
      </w:tr>
      <w:tr w:rsidR="00951E98" w:rsidRPr="00C90AF8" w14:paraId="00A4FDC9" w14:textId="77777777" w:rsidTr="00AD6CB0">
        <w:tc>
          <w:tcPr>
            <w:tcW w:w="2082" w:type="dxa"/>
          </w:tcPr>
          <w:p w14:paraId="447E0B7D" w14:textId="77777777" w:rsidR="00951E98" w:rsidRPr="00C90AF8" w:rsidRDefault="00951E98" w:rsidP="00C934C2">
            <w:pPr>
              <w:rPr>
                <w:rFonts w:ascii="Arial" w:hAnsi="Arial" w:cs="Arial"/>
                <w:sz w:val="22"/>
                <w:szCs w:val="22"/>
              </w:rPr>
            </w:pPr>
            <w:r w:rsidRPr="00C90AF8">
              <w:rPr>
                <w:rFonts w:ascii="Arial" w:hAnsi="Arial" w:cs="Arial"/>
                <w:sz w:val="22"/>
                <w:szCs w:val="22"/>
              </w:rPr>
              <w:t>Address</w:t>
            </w:r>
          </w:p>
        </w:tc>
        <w:tc>
          <w:tcPr>
            <w:tcW w:w="1070" w:type="dxa"/>
          </w:tcPr>
          <w:p w14:paraId="328B8531" w14:textId="77777777" w:rsidR="00951E98" w:rsidRPr="00C90AF8" w:rsidRDefault="00951E98" w:rsidP="00C934C2">
            <w:pPr>
              <w:rPr>
                <w:rFonts w:ascii="Arial" w:hAnsi="Arial" w:cs="Arial"/>
                <w:sz w:val="22"/>
                <w:szCs w:val="22"/>
              </w:rPr>
            </w:pPr>
          </w:p>
        </w:tc>
        <w:tc>
          <w:tcPr>
            <w:tcW w:w="1176" w:type="dxa"/>
          </w:tcPr>
          <w:p w14:paraId="2D8166EB" w14:textId="77777777" w:rsidR="00951E98" w:rsidRPr="00C90AF8" w:rsidRDefault="00951E98" w:rsidP="00C934C2">
            <w:pPr>
              <w:rPr>
                <w:rFonts w:ascii="Arial" w:hAnsi="Arial" w:cs="Arial"/>
                <w:sz w:val="22"/>
                <w:szCs w:val="22"/>
              </w:rPr>
            </w:pPr>
          </w:p>
        </w:tc>
        <w:tc>
          <w:tcPr>
            <w:tcW w:w="1329" w:type="dxa"/>
          </w:tcPr>
          <w:p w14:paraId="58560F19" w14:textId="77777777" w:rsidR="00951E98" w:rsidRPr="00C90AF8" w:rsidRDefault="00951E98" w:rsidP="00C934C2">
            <w:pPr>
              <w:rPr>
                <w:rFonts w:ascii="Arial" w:hAnsi="Arial" w:cs="Arial"/>
                <w:sz w:val="22"/>
                <w:szCs w:val="22"/>
              </w:rPr>
            </w:pPr>
            <w:r w:rsidRPr="00C90AF8">
              <w:rPr>
                <w:rFonts w:ascii="Arial" w:hAnsi="Arial" w:cs="Arial"/>
                <w:sz w:val="22"/>
                <w:szCs w:val="22"/>
              </w:rPr>
              <w:t>Address</w:t>
            </w:r>
          </w:p>
        </w:tc>
        <w:tc>
          <w:tcPr>
            <w:tcW w:w="3919" w:type="dxa"/>
          </w:tcPr>
          <w:p w14:paraId="788E2817"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Addresses for the individual</w:t>
            </w:r>
          </w:p>
        </w:tc>
      </w:tr>
      <w:tr w:rsidR="00951E98" w:rsidRPr="00C90AF8" w14:paraId="1DB36BB1" w14:textId="77777777" w:rsidTr="00AD6CB0">
        <w:tc>
          <w:tcPr>
            <w:tcW w:w="2082" w:type="dxa"/>
          </w:tcPr>
          <w:p w14:paraId="54A8AC35" w14:textId="77777777" w:rsidR="00951E98" w:rsidRPr="00C90AF8" w:rsidRDefault="00951E98" w:rsidP="00C934C2">
            <w:pPr>
              <w:rPr>
                <w:rFonts w:ascii="Arial" w:hAnsi="Arial" w:cs="Arial"/>
                <w:sz w:val="22"/>
                <w:szCs w:val="22"/>
              </w:rPr>
            </w:pPr>
            <w:r w:rsidRPr="00C90AF8">
              <w:rPr>
                <w:rFonts w:ascii="Arial" w:hAnsi="Arial" w:cs="Arial"/>
                <w:sz w:val="22"/>
                <w:szCs w:val="22"/>
              </w:rPr>
              <w:t>Marital Status</w:t>
            </w:r>
          </w:p>
        </w:tc>
        <w:tc>
          <w:tcPr>
            <w:tcW w:w="1070" w:type="dxa"/>
          </w:tcPr>
          <w:p w14:paraId="65E36331" w14:textId="77777777" w:rsidR="00951E98" w:rsidRPr="00C90AF8" w:rsidRDefault="00951E98" w:rsidP="00C934C2">
            <w:pPr>
              <w:rPr>
                <w:rFonts w:ascii="Arial" w:hAnsi="Arial" w:cs="Arial"/>
                <w:sz w:val="22"/>
                <w:szCs w:val="22"/>
              </w:rPr>
            </w:pPr>
          </w:p>
        </w:tc>
        <w:tc>
          <w:tcPr>
            <w:tcW w:w="1176" w:type="dxa"/>
          </w:tcPr>
          <w:p w14:paraId="5F61305B" w14:textId="77777777" w:rsidR="00951E98" w:rsidRPr="00C90AF8" w:rsidRDefault="00951E98" w:rsidP="00C934C2">
            <w:pPr>
              <w:rPr>
                <w:rFonts w:ascii="Arial" w:hAnsi="Arial" w:cs="Arial"/>
                <w:sz w:val="22"/>
                <w:szCs w:val="22"/>
              </w:rPr>
            </w:pPr>
          </w:p>
        </w:tc>
        <w:tc>
          <w:tcPr>
            <w:tcW w:w="1329" w:type="dxa"/>
          </w:tcPr>
          <w:p w14:paraId="2E88FFEE" w14:textId="77777777" w:rsidR="00951E98" w:rsidRPr="00C90AF8" w:rsidRDefault="00951E98" w:rsidP="00C934C2">
            <w:pPr>
              <w:rPr>
                <w:rFonts w:ascii="Arial" w:hAnsi="Arial" w:cs="Arial"/>
                <w:sz w:val="22"/>
                <w:szCs w:val="22"/>
              </w:rPr>
            </w:pPr>
            <w:r w:rsidRPr="00C90AF8">
              <w:rPr>
                <w:rFonts w:ascii="Arial" w:hAnsi="Arial" w:cs="Arial"/>
                <w:sz w:val="22"/>
                <w:szCs w:val="22"/>
              </w:rPr>
              <w:t>Code</w:t>
            </w:r>
          </w:p>
        </w:tc>
        <w:tc>
          <w:tcPr>
            <w:tcW w:w="3919" w:type="dxa"/>
          </w:tcPr>
          <w:p w14:paraId="58CF2460" w14:textId="77777777" w:rsidR="00951E98" w:rsidRPr="00C90AF8" w:rsidRDefault="00951E98" w:rsidP="000C060C">
            <w:pPr>
              <w:rPr>
                <w:rFonts w:ascii="Arial" w:hAnsi="Arial" w:cs="Arial"/>
                <w:sz w:val="22"/>
                <w:szCs w:val="22"/>
              </w:rPr>
            </w:pPr>
            <w:r w:rsidRPr="00C90AF8">
              <w:rPr>
                <w:rFonts w:ascii="Arial" w:hAnsi="Arial" w:cs="Arial"/>
                <w:color w:val="333333"/>
                <w:sz w:val="22"/>
                <w:szCs w:val="22"/>
              </w:rPr>
              <w:t>Marital (civil) status of a patient</w:t>
            </w:r>
          </w:p>
        </w:tc>
      </w:tr>
      <w:tr w:rsidR="00951E98" w:rsidRPr="00C90AF8" w14:paraId="1C2BD1E0" w14:textId="77777777" w:rsidTr="00AD6CB0">
        <w:tc>
          <w:tcPr>
            <w:tcW w:w="2082" w:type="dxa"/>
          </w:tcPr>
          <w:p w14:paraId="07371F99" w14:textId="77777777" w:rsidR="00951E98" w:rsidRPr="00C90AF8" w:rsidRDefault="00951E98" w:rsidP="00C934C2">
            <w:pPr>
              <w:rPr>
                <w:rFonts w:ascii="Arial" w:hAnsi="Arial" w:cs="Arial"/>
                <w:sz w:val="22"/>
                <w:szCs w:val="22"/>
              </w:rPr>
            </w:pPr>
            <w:r w:rsidRPr="00C90AF8">
              <w:rPr>
                <w:rFonts w:ascii="Arial" w:hAnsi="Arial" w:cs="Arial"/>
                <w:sz w:val="22"/>
                <w:szCs w:val="22"/>
              </w:rPr>
              <w:t>Multiple Birth Indicator</w:t>
            </w:r>
          </w:p>
        </w:tc>
        <w:tc>
          <w:tcPr>
            <w:tcW w:w="1070" w:type="dxa"/>
          </w:tcPr>
          <w:p w14:paraId="68C3F032" w14:textId="77777777" w:rsidR="00951E98" w:rsidRPr="00C90AF8" w:rsidRDefault="00951E98" w:rsidP="00C934C2">
            <w:pPr>
              <w:rPr>
                <w:rFonts w:ascii="Arial" w:hAnsi="Arial" w:cs="Arial"/>
                <w:sz w:val="22"/>
                <w:szCs w:val="22"/>
              </w:rPr>
            </w:pPr>
          </w:p>
        </w:tc>
        <w:tc>
          <w:tcPr>
            <w:tcW w:w="1176" w:type="dxa"/>
          </w:tcPr>
          <w:p w14:paraId="3FE2902C" w14:textId="77777777" w:rsidR="00951E98" w:rsidRPr="00C90AF8" w:rsidRDefault="00951E98" w:rsidP="00C934C2">
            <w:pPr>
              <w:rPr>
                <w:rFonts w:ascii="Arial" w:hAnsi="Arial" w:cs="Arial"/>
                <w:color w:val="333333"/>
                <w:sz w:val="22"/>
                <w:szCs w:val="22"/>
              </w:rPr>
            </w:pPr>
          </w:p>
        </w:tc>
        <w:tc>
          <w:tcPr>
            <w:tcW w:w="1329" w:type="dxa"/>
          </w:tcPr>
          <w:p w14:paraId="71C1B1F0"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Boolean</w:t>
            </w:r>
          </w:p>
        </w:tc>
        <w:tc>
          <w:tcPr>
            <w:tcW w:w="3919" w:type="dxa"/>
          </w:tcPr>
          <w:p w14:paraId="2ED428BE" w14:textId="77777777" w:rsidR="00951E98" w:rsidRPr="00C90AF8" w:rsidRDefault="00951E98" w:rsidP="00C934C2">
            <w:pPr>
              <w:rPr>
                <w:rFonts w:ascii="Arial" w:hAnsi="Arial" w:cs="Arial"/>
                <w:sz w:val="22"/>
                <w:szCs w:val="22"/>
              </w:rPr>
            </w:pPr>
          </w:p>
        </w:tc>
      </w:tr>
      <w:tr w:rsidR="00951E98" w:rsidRPr="00C90AF8" w14:paraId="2D05E54B" w14:textId="77777777" w:rsidTr="00AD6CB0">
        <w:tc>
          <w:tcPr>
            <w:tcW w:w="2082" w:type="dxa"/>
          </w:tcPr>
          <w:p w14:paraId="581F317A" w14:textId="77777777" w:rsidR="00951E98" w:rsidRPr="00C90AF8" w:rsidRDefault="00951E98" w:rsidP="00C934C2">
            <w:pPr>
              <w:rPr>
                <w:rFonts w:ascii="Arial" w:hAnsi="Arial" w:cs="Arial"/>
                <w:sz w:val="22"/>
                <w:szCs w:val="22"/>
              </w:rPr>
            </w:pPr>
            <w:r w:rsidRPr="00C90AF8">
              <w:rPr>
                <w:rFonts w:ascii="Arial" w:hAnsi="Arial" w:cs="Arial"/>
                <w:sz w:val="22"/>
                <w:szCs w:val="22"/>
              </w:rPr>
              <w:t>Photo</w:t>
            </w:r>
          </w:p>
        </w:tc>
        <w:tc>
          <w:tcPr>
            <w:tcW w:w="1070" w:type="dxa"/>
          </w:tcPr>
          <w:p w14:paraId="3FB9EA84" w14:textId="77777777" w:rsidR="00951E98" w:rsidRPr="00C90AF8" w:rsidRDefault="00951E98" w:rsidP="00C934C2">
            <w:pPr>
              <w:rPr>
                <w:rFonts w:ascii="Arial" w:hAnsi="Arial" w:cs="Arial"/>
                <w:sz w:val="22"/>
                <w:szCs w:val="22"/>
              </w:rPr>
            </w:pPr>
          </w:p>
        </w:tc>
        <w:tc>
          <w:tcPr>
            <w:tcW w:w="1176" w:type="dxa"/>
          </w:tcPr>
          <w:p w14:paraId="5A669195" w14:textId="77777777" w:rsidR="00951E98" w:rsidRPr="00C90AF8" w:rsidRDefault="00951E98" w:rsidP="00C934C2">
            <w:pPr>
              <w:rPr>
                <w:rFonts w:ascii="Arial" w:hAnsi="Arial" w:cs="Arial"/>
                <w:color w:val="333333"/>
                <w:sz w:val="22"/>
                <w:szCs w:val="22"/>
              </w:rPr>
            </w:pPr>
          </w:p>
        </w:tc>
        <w:tc>
          <w:tcPr>
            <w:tcW w:w="1329" w:type="dxa"/>
          </w:tcPr>
          <w:p w14:paraId="2BEBF3D8"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Attachment</w:t>
            </w:r>
          </w:p>
        </w:tc>
        <w:tc>
          <w:tcPr>
            <w:tcW w:w="3919" w:type="dxa"/>
          </w:tcPr>
          <w:p w14:paraId="15F682D5"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Image of the patient</w:t>
            </w:r>
          </w:p>
        </w:tc>
      </w:tr>
      <w:tr w:rsidR="00951E98" w:rsidRPr="00C90AF8" w14:paraId="4ED59F24" w14:textId="77777777" w:rsidTr="00AD6CB0">
        <w:tc>
          <w:tcPr>
            <w:tcW w:w="2082" w:type="dxa"/>
          </w:tcPr>
          <w:p w14:paraId="563A45C3" w14:textId="77777777" w:rsidR="00951E98" w:rsidRPr="00C90AF8" w:rsidRDefault="00951E98" w:rsidP="00C934C2">
            <w:pPr>
              <w:rPr>
                <w:rFonts w:ascii="Arial" w:hAnsi="Arial" w:cs="Arial"/>
                <w:sz w:val="22"/>
                <w:szCs w:val="22"/>
              </w:rPr>
            </w:pPr>
            <w:r w:rsidRPr="00C90AF8">
              <w:rPr>
                <w:rFonts w:ascii="Arial" w:hAnsi="Arial" w:cs="Arial"/>
                <w:sz w:val="22"/>
                <w:szCs w:val="22"/>
              </w:rPr>
              <w:t>Contact Relationship</w:t>
            </w:r>
          </w:p>
        </w:tc>
        <w:tc>
          <w:tcPr>
            <w:tcW w:w="1070" w:type="dxa"/>
          </w:tcPr>
          <w:p w14:paraId="149329AD" w14:textId="77777777" w:rsidR="00951E98" w:rsidRPr="00C90AF8" w:rsidRDefault="00951E98" w:rsidP="00C934C2">
            <w:pPr>
              <w:rPr>
                <w:rFonts w:ascii="Arial" w:hAnsi="Arial" w:cs="Arial"/>
                <w:sz w:val="22"/>
                <w:szCs w:val="22"/>
              </w:rPr>
            </w:pPr>
          </w:p>
        </w:tc>
        <w:tc>
          <w:tcPr>
            <w:tcW w:w="1176" w:type="dxa"/>
          </w:tcPr>
          <w:p w14:paraId="6CB29189" w14:textId="77777777" w:rsidR="00951E98" w:rsidRPr="00C90AF8" w:rsidRDefault="00951E98" w:rsidP="00C934C2">
            <w:pPr>
              <w:rPr>
                <w:rFonts w:ascii="Arial" w:hAnsi="Arial" w:cs="Arial"/>
                <w:color w:val="333333"/>
                <w:sz w:val="22"/>
                <w:szCs w:val="22"/>
              </w:rPr>
            </w:pPr>
          </w:p>
        </w:tc>
        <w:tc>
          <w:tcPr>
            <w:tcW w:w="1329" w:type="dxa"/>
          </w:tcPr>
          <w:p w14:paraId="19861DBF"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Code</w:t>
            </w:r>
          </w:p>
        </w:tc>
        <w:tc>
          <w:tcPr>
            <w:tcW w:w="3919" w:type="dxa"/>
          </w:tcPr>
          <w:p w14:paraId="492FEE4B"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The kind of relationship</w:t>
            </w:r>
          </w:p>
        </w:tc>
      </w:tr>
      <w:tr w:rsidR="00951E98" w:rsidRPr="00C90AF8" w14:paraId="1ADF3507" w14:textId="77777777" w:rsidTr="00AD6CB0">
        <w:tc>
          <w:tcPr>
            <w:tcW w:w="2082" w:type="dxa"/>
          </w:tcPr>
          <w:p w14:paraId="7447177E" w14:textId="77777777" w:rsidR="00951E98" w:rsidRPr="00C90AF8" w:rsidRDefault="00951E98" w:rsidP="000C060C">
            <w:pPr>
              <w:rPr>
                <w:rFonts w:ascii="Arial" w:hAnsi="Arial" w:cs="Arial"/>
                <w:sz w:val="22"/>
                <w:szCs w:val="22"/>
              </w:rPr>
            </w:pPr>
            <w:r w:rsidRPr="00C90AF8">
              <w:rPr>
                <w:rFonts w:ascii="Arial" w:hAnsi="Arial" w:cs="Arial"/>
                <w:sz w:val="22"/>
                <w:szCs w:val="22"/>
              </w:rPr>
              <w:t>Contact Name</w:t>
            </w:r>
          </w:p>
        </w:tc>
        <w:tc>
          <w:tcPr>
            <w:tcW w:w="1070" w:type="dxa"/>
          </w:tcPr>
          <w:p w14:paraId="665D40CC" w14:textId="77777777" w:rsidR="00951E98" w:rsidRPr="00C90AF8" w:rsidRDefault="00951E98" w:rsidP="00C934C2">
            <w:pPr>
              <w:rPr>
                <w:rFonts w:ascii="Arial" w:hAnsi="Arial" w:cs="Arial"/>
                <w:sz w:val="22"/>
                <w:szCs w:val="22"/>
              </w:rPr>
            </w:pPr>
          </w:p>
        </w:tc>
        <w:tc>
          <w:tcPr>
            <w:tcW w:w="1176" w:type="dxa"/>
          </w:tcPr>
          <w:p w14:paraId="228BAE0C" w14:textId="77777777" w:rsidR="00951E98" w:rsidRPr="00C90AF8" w:rsidRDefault="00951E98" w:rsidP="00C934C2">
            <w:pPr>
              <w:rPr>
                <w:rFonts w:ascii="Arial" w:hAnsi="Arial" w:cs="Arial"/>
                <w:color w:val="333333"/>
                <w:sz w:val="22"/>
                <w:szCs w:val="22"/>
              </w:rPr>
            </w:pPr>
          </w:p>
        </w:tc>
        <w:tc>
          <w:tcPr>
            <w:tcW w:w="1329" w:type="dxa"/>
          </w:tcPr>
          <w:p w14:paraId="63A0D754" w14:textId="77777777" w:rsidR="00951E98" w:rsidRPr="00C90AF8" w:rsidRDefault="00951E98" w:rsidP="00C934C2">
            <w:pPr>
              <w:rPr>
                <w:rFonts w:ascii="Arial" w:hAnsi="Arial" w:cs="Arial"/>
                <w:color w:val="333333"/>
                <w:sz w:val="22"/>
                <w:szCs w:val="22"/>
              </w:rPr>
            </w:pPr>
          </w:p>
        </w:tc>
        <w:tc>
          <w:tcPr>
            <w:tcW w:w="3919" w:type="dxa"/>
          </w:tcPr>
          <w:p w14:paraId="2C718A9B"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A name associated with the contact person</w:t>
            </w:r>
          </w:p>
        </w:tc>
      </w:tr>
      <w:tr w:rsidR="00951E98" w:rsidRPr="00C90AF8" w14:paraId="0C0A5549" w14:textId="77777777" w:rsidTr="00AD6CB0">
        <w:tc>
          <w:tcPr>
            <w:tcW w:w="2082" w:type="dxa"/>
          </w:tcPr>
          <w:p w14:paraId="0002036C" w14:textId="77777777" w:rsidR="00951E98" w:rsidRPr="00C90AF8" w:rsidRDefault="00951E98" w:rsidP="000C060C">
            <w:pPr>
              <w:rPr>
                <w:rFonts w:ascii="Arial" w:hAnsi="Arial" w:cs="Arial"/>
                <w:sz w:val="22"/>
                <w:szCs w:val="22"/>
              </w:rPr>
            </w:pPr>
            <w:r w:rsidRPr="00C90AF8">
              <w:rPr>
                <w:rFonts w:ascii="Arial" w:hAnsi="Arial" w:cs="Arial"/>
                <w:sz w:val="22"/>
                <w:szCs w:val="22"/>
              </w:rPr>
              <w:t>Contact Telecom</w:t>
            </w:r>
          </w:p>
        </w:tc>
        <w:tc>
          <w:tcPr>
            <w:tcW w:w="1070" w:type="dxa"/>
          </w:tcPr>
          <w:p w14:paraId="6849EA59" w14:textId="77777777" w:rsidR="00951E98" w:rsidRPr="00C90AF8" w:rsidRDefault="00951E98" w:rsidP="00C934C2">
            <w:pPr>
              <w:rPr>
                <w:rFonts w:ascii="Arial" w:hAnsi="Arial" w:cs="Arial"/>
                <w:sz w:val="22"/>
                <w:szCs w:val="22"/>
              </w:rPr>
            </w:pPr>
          </w:p>
        </w:tc>
        <w:tc>
          <w:tcPr>
            <w:tcW w:w="1176" w:type="dxa"/>
          </w:tcPr>
          <w:p w14:paraId="76B0474D" w14:textId="77777777" w:rsidR="00951E98" w:rsidRPr="00C90AF8" w:rsidRDefault="00951E98" w:rsidP="00C934C2">
            <w:pPr>
              <w:rPr>
                <w:rFonts w:ascii="Arial" w:hAnsi="Arial" w:cs="Arial"/>
                <w:color w:val="333333"/>
                <w:sz w:val="22"/>
                <w:szCs w:val="22"/>
              </w:rPr>
            </w:pPr>
          </w:p>
        </w:tc>
        <w:tc>
          <w:tcPr>
            <w:tcW w:w="1329" w:type="dxa"/>
          </w:tcPr>
          <w:p w14:paraId="63AC3D0C" w14:textId="77777777" w:rsidR="00951E98" w:rsidRPr="00C90AF8" w:rsidRDefault="00951E98" w:rsidP="00C934C2">
            <w:pPr>
              <w:rPr>
                <w:rFonts w:ascii="Arial" w:hAnsi="Arial" w:cs="Arial"/>
                <w:color w:val="333333"/>
                <w:sz w:val="22"/>
                <w:szCs w:val="22"/>
              </w:rPr>
            </w:pPr>
          </w:p>
        </w:tc>
        <w:tc>
          <w:tcPr>
            <w:tcW w:w="3919" w:type="dxa"/>
          </w:tcPr>
          <w:p w14:paraId="61AEDABC"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A contact phone detail for the person</w:t>
            </w:r>
          </w:p>
        </w:tc>
      </w:tr>
      <w:tr w:rsidR="00951E98" w:rsidRPr="00C90AF8" w14:paraId="296F3983" w14:textId="77777777" w:rsidTr="00AD6CB0">
        <w:tc>
          <w:tcPr>
            <w:tcW w:w="2082" w:type="dxa"/>
          </w:tcPr>
          <w:p w14:paraId="03769615" w14:textId="77777777" w:rsidR="00951E98" w:rsidRPr="00C90AF8" w:rsidRDefault="00951E98" w:rsidP="000C060C">
            <w:pPr>
              <w:rPr>
                <w:rFonts w:ascii="Arial" w:hAnsi="Arial" w:cs="Arial"/>
                <w:sz w:val="22"/>
                <w:szCs w:val="22"/>
              </w:rPr>
            </w:pPr>
            <w:r w:rsidRPr="00C90AF8">
              <w:rPr>
                <w:rFonts w:ascii="Arial" w:hAnsi="Arial" w:cs="Arial"/>
                <w:sz w:val="22"/>
                <w:szCs w:val="22"/>
              </w:rPr>
              <w:t>Contact Address</w:t>
            </w:r>
          </w:p>
        </w:tc>
        <w:tc>
          <w:tcPr>
            <w:tcW w:w="1070" w:type="dxa"/>
          </w:tcPr>
          <w:p w14:paraId="77685ED2" w14:textId="77777777" w:rsidR="00951E98" w:rsidRPr="00C90AF8" w:rsidRDefault="00951E98" w:rsidP="00C934C2">
            <w:pPr>
              <w:rPr>
                <w:rFonts w:ascii="Arial" w:hAnsi="Arial" w:cs="Arial"/>
                <w:sz w:val="22"/>
                <w:szCs w:val="22"/>
              </w:rPr>
            </w:pPr>
          </w:p>
        </w:tc>
        <w:tc>
          <w:tcPr>
            <w:tcW w:w="1176" w:type="dxa"/>
          </w:tcPr>
          <w:p w14:paraId="7A0A8B28" w14:textId="77777777" w:rsidR="00951E98" w:rsidRPr="00C90AF8" w:rsidRDefault="00951E98" w:rsidP="00C934C2">
            <w:pPr>
              <w:rPr>
                <w:rFonts w:ascii="Arial" w:hAnsi="Arial" w:cs="Arial"/>
                <w:color w:val="333333"/>
                <w:sz w:val="22"/>
                <w:szCs w:val="22"/>
              </w:rPr>
            </w:pPr>
          </w:p>
        </w:tc>
        <w:tc>
          <w:tcPr>
            <w:tcW w:w="1329" w:type="dxa"/>
          </w:tcPr>
          <w:p w14:paraId="01897AE4"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Address</w:t>
            </w:r>
          </w:p>
        </w:tc>
        <w:tc>
          <w:tcPr>
            <w:tcW w:w="3919" w:type="dxa"/>
          </w:tcPr>
          <w:p w14:paraId="123C2BF6"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Address for the contact person</w:t>
            </w:r>
          </w:p>
        </w:tc>
      </w:tr>
      <w:tr w:rsidR="00951E98" w:rsidRPr="00C90AF8" w14:paraId="1DF5C53E" w14:textId="77777777" w:rsidTr="00AD6CB0">
        <w:tc>
          <w:tcPr>
            <w:tcW w:w="2082" w:type="dxa"/>
          </w:tcPr>
          <w:p w14:paraId="2AFE1DF6" w14:textId="77777777" w:rsidR="00951E98" w:rsidRPr="00C90AF8" w:rsidRDefault="00951E98" w:rsidP="000C060C">
            <w:pPr>
              <w:rPr>
                <w:rFonts w:ascii="Arial" w:hAnsi="Arial" w:cs="Arial"/>
                <w:sz w:val="22"/>
                <w:szCs w:val="22"/>
              </w:rPr>
            </w:pPr>
            <w:r w:rsidRPr="00C90AF8">
              <w:rPr>
                <w:rFonts w:ascii="Arial" w:hAnsi="Arial" w:cs="Arial"/>
                <w:sz w:val="22"/>
                <w:szCs w:val="22"/>
              </w:rPr>
              <w:t>Contact Gender</w:t>
            </w:r>
          </w:p>
        </w:tc>
        <w:tc>
          <w:tcPr>
            <w:tcW w:w="1070" w:type="dxa"/>
          </w:tcPr>
          <w:p w14:paraId="71D02D82" w14:textId="77777777" w:rsidR="00951E98" w:rsidRPr="00C90AF8" w:rsidRDefault="00951E98" w:rsidP="00C934C2">
            <w:pPr>
              <w:rPr>
                <w:rFonts w:ascii="Arial" w:hAnsi="Arial" w:cs="Arial"/>
                <w:sz w:val="22"/>
                <w:szCs w:val="22"/>
              </w:rPr>
            </w:pPr>
          </w:p>
        </w:tc>
        <w:tc>
          <w:tcPr>
            <w:tcW w:w="1176" w:type="dxa"/>
          </w:tcPr>
          <w:p w14:paraId="5A6ED331" w14:textId="77777777" w:rsidR="00951E98" w:rsidRPr="00C90AF8" w:rsidRDefault="00951E98" w:rsidP="00C934C2">
            <w:pPr>
              <w:rPr>
                <w:rFonts w:ascii="Arial" w:hAnsi="Arial" w:cs="Arial"/>
                <w:color w:val="333333"/>
                <w:sz w:val="22"/>
                <w:szCs w:val="22"/>
              </w:rPr>
            </w:pPr>
          </w:p>
        </w:tc>
        <w:tc>
          <w:tcPr>
            <w:tcW w:w="1329" w:type="dxa"/>
          </w:tcPr>
          <w:p w14:paraId="68A8E3E0"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Code</w:t>
            </w:r>
          </w:p>
        </w:tc>
        <w:tc>
          <w:tcPr>
            <w:tcW w:w="3919" w:type="dxa"/>
          </w:tcPr>
          <w:p w14:paraId="323B09DA"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male | female | other | unknown</w:t>
            </w:r>
          </w:p>
        </w:tc>
      </w:tr>
      <w:tr w:rsidR="00951E98" w:rsidRPr="00C90AF8" w14:paraId="2DC45985" w14:textId="77777777" w:rsidTr="00AD6CB0">
        <w:tc>
          <w:tcPr>
            <w:tcW w:w="2082" w:type="dxa"/>
          </w:tcPr>
          <w:p w14:paraId="789C9537" w14:textId="77777777" w:rsidR="00951E98" w:rsidRPr="00C90AF8" w:rsidRDefault="00951E98" w:rsidP="000C060C">
            <w:pPr>
              <w:rPr>
                <w:rFonts w:ascii="Arial" w:hAnsi="Arial" w:cs="Arial"/>
                <w:sz w:val="22"/>
                <w:szCs w:val="22"/>
              </w:rPr>
            </w:pPr>
            <w:r w:rsidRPr="00C90AF8">
              <w:rPr>
                <w:rFonts w:ascii="Arial" w:hAnsi="Arial" w:cs="Arial"/>
                <w:sz w:val="22"/>
                <w:szCs w:val="22"/>
              </w:rPr>
              <w:t>Contact Organization</w:t>
            </w:r>
          </w:p>
        </w:tc>
        <w:tc>
          <w:tcPr>
            <w:tcW w:w="1070" w:type="dxa"/>
          </w:tcPr>
          <w:p w14:paraId="2A1559F1" w14:textId="77777777" w:rsidR="00951E98" w:rsidRPr="00C90AF8" w:rsidRDefault="00951E98" w:rsidP="00C934C2">
            <w:pPr>
              <w:rPr>
                <w:rFonts w:ascii="Arial" w:hAnsi="Arial" w:cs="Arial"/>
                <w:sz w:val="22"/>
                <w:szCs w:val="22"/>
              </w:rPr>
            </w:pPr>
          </w:p>
        </w:tc>
        <w:tc>
          <w:tcPr>
            <w:tcW w:w="1176" w:type="dxa"/>
          </w:tcPr>
          <w:p w14:paraId="102828E1" w14:textId="77777777" w:rsidR="00951E98" w:rsidRPr="00C90AF8" w:rsidRDefault="00951E98" w:rsidP="00C934C2">
            <w:pPr>
              <w:rPr>
                <w:rFonts w:ascii="Arial" w:hAnsi="Arial" w:cs="Arial"/>
                <w:color w:val="333333"/>
                <w:sz w:val="22"/>
                <w:szCs w:val="22"/>
              </w:rPr>
            </w:pPr>
          </w:p>
        </w:tc>
        <w:tc>
          <w:tcPr>
            <w:tcW w:w="1329" w:type="dxa"/>
          </w:tcPr>
          <w:p w14:paraId="6FB4E74C"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Reference Table</w:t>
            </w:r>
          </w:p>
        </w:tc>
        <w:tc>
          <w:tcPr>
            <w:tcW w:w="3919" w:type="dxa"/>
          </w:tcPr>
          <w:p w14:paraId="0A1A4B38"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Organization that is associated with the contact</w:t>
            </w:r>
          </w:p>
        </w:tc>
      </w:tr>
      <w:tr w:rsidR="00951E98" w:rsidRPr="00C90AF8" w14:paraId="6C92082F" w14:textId="77777777" w:rsidTr="00AD6CB0">
        <w:tc>
          <w:tcPr>
            <w:tcW w:w="2082" w:type="dxa"/>
          </w:tcPr>
          <w:p w14:paraId="60AB034E" w14:textId="77777777" w:rsidR="00951E98" w:rsidRPr="00C90AF8" w:rsidRDefault="00951E98" w:rsidP="000C060C">
            <w:pPr>
              <w:rPr>
                <w:rFonts w:ascii="Arial" w:hAnsi="Arial" w:cs="Arial"/>
                <w:sz w:val="22"/>
                <w:szCs w:val="22"/>
              </w:rPr>
            </w:pPr>
            <w:r w:rsidRPr="00C90AF8">
              <w:rPr>
                <w:rFonts w:ascii="Arial" w:hAnsi="Arial" w:cs="Arial"/>
                <w:sz w:val="22"/>
                <w:szCs w:val="22"/>
              </w:rPr>
              <w:t>Contact Period</w:t>
            </w:r>
          </w:p>
        </w:tc>
        <w:tc>
          <w:tcPr>
            <w:tcW w:w="1070" w:type="dxa"/>
          </w:tcPr>
          <w:p w14:paraId="1BAAA5D3" w14:textId="77777777" w:rsidR="00951E98" w:rsidRPr="00C90AF8" w:rsidRDefault="00951E98" w:rsidP="00C934C2">
            <w:pPr>
              <w:rPr>
                <w:rFonts w:ascii="Arial" w:hAnsi="Arial" w:cs="Arial"/>
                <w:sz w:val="22"/>
                <w:szCs w:val="22"/>
              </w:rPr>
            </w:pPr>
          </w:p>
        </w:tc>
        <w:tc>
          <w:tcPr>
            <w:tcW w:w="1176" w:type="dxa"/>
          </w:tcPr>
          <w:p w14:paraId="7CA844FF" w14:textId="77777777" w:rsidR="00951E98" w:rsidRPr="00C90AF8" w:rsidRDefault="00951E98" w:rsidP="00C934C2">
            <w:pPr>
              <w:rPr>
                <w:rFonts w:ascii="Arial" w:hAnsi="Arial" w:cs="Arial"/>
                <w:color w:val="333333"/>
                <w:sz w:val="22"/>
                <w:szCs w:val="22"/>
              </w:rPr>
            </w:pPr>
          </w:p>
        </w:tc>
        <w:tc>
          <w:tcPr>
            <w:tcW w:w="1329" w:type="dxa"/>
          </w:tcPr>
          <w:p w14:paraId="5E6BF76D" w14:textId="77777777" w:rsidR="00951E98" w:rsidRPr="00C90AF8" w:rsidRDefault="00951E98" w:rsidP="00C934C2">
            <w:pPr>
              <w:rPr>
                <w:rFonts w:ascii="Arial" w:hAnsi="Arial" w:cs="Arial"/>
                <w:color w:val="333333"/>
                <w:sz w:val="22"/>
                <w:szCs w:val="22"/>
              </w:rPr>
            </w:pPr>
          </w:p>
        </w:tc>
        <w:tc>
          <w:tcPr>
            <w:tcW w:w="3919" w:type="dxa"/>
          </w:tcPr>
          <w:p w14:paraId="6EFFF61F"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The period during which this contact person or organization is valid to be contacted relating to this patient</w:t>
            </w:r>
          </w:p>
        </w:tc>
      </w:tr>
      <w:tr w:rsidR="00951E98" w:rsidRPr="00C90AF8" w14:paraId="47CE89B6" w14:textId="77777777" w:rsidTr="00AD6CB0">
        <w:tc>
          <w:tcPr>
            <w:tcW w:w="2082" w:type="dxa"/>
          </w:tcPr>
          <w:p w14:paraId="3950D5E8" w14:textId="77777777" w:rsidR="00951E98" w:rsidRPr="00C90AF8" w:rsidRDefault="00951E98" w:rsidP="000C060C">
            <w:pPr>
              <w:rPr>
                <w:rFonts w:ascii="Arial" w:hAnsi="Arial" w:cs="Arial"/>
                <w:sz w:val="22"/>
                <w:szCs w:val="22"/>
              </w:rPr>
            </w:pPr>
            <w:r w:rsidRPr="00C90AF8">
              <w:rPr>
                <w:rFonts w:ascii="Arial" w:hAnsi="Arial" w:cs="Arial"/>
                <w:sz w:val="22"/>
                <w:szCs w:val="22"/>
              </w:rPr>
              <w:lastRenderedPageBreak/>
              <w:t>Animal Species</w:t>
            </w:r>
          </w:p>
        </w:tc>
        <w:tc>
          <w:tcPr>
            <w:tcW w:w="1070" w:type="dxa"/>
          </w:tcPr>
          <w:p w14:paraId="6D2AEF3C" w14:textId="77777777" w:rsidR="00951E98" w:rsidRPr="00C90AF8" w:rsidRDefault="00951E98" w:rsidP="00C934C2">
            <w:pPr>
              <w:rPr>
                <w:rFonts w:ascii="Arial" w:hAnsi="Arial" w:cs="Arial"/>
                <w:sz w:val="22"/>
                <w:szCs w:val="22"/>
              </w:rPr>
            </w:pPr>
          </w:p>
        </w:tc>
        <w:tc>
          <w:tcPr>
            <w:tcW w:w="1176" w:type="dxa"/>
          </w:tcPr>
          <w:p w14:paraId="2328B55A" w14:textId="77777777" w:rsidR="00951E98" w:rsidRPr="00C90AF8" w:rsidRDefault="00951E98" w:rsidP="00C934C2">
            <w:pPr>
              <w:rPr>
                <w:rFonts w:ascii="Arial" w:hAnsi="Arial" w:cs="Arial"/>
                <w:color w:val="333333"/>
                <w:sz w:val="22"/>
                <w:szCs w:val="22"/>
              </w:rPr>
            </w:pPr>
          </w:p>
        </w:tc>
        <w:tc>
          <w:tcPr>
            <w:tcW w:w="1329" w:type="dxa"/>
          </w:tcPr>
          <w:p w14:paraId="6BC20E8A" w14:textId="77777777" w:rsidR="00951E98" w:rsidRPr="00C90AF8" w:rsidRDefault="00951E98" w:rsidP="00C934C2">
            <w:pPr>
              <w:rPr>
                <w:rFonts w:ascii="Arial" w:hAnsi="Arial" w:cs="Arial"/>
                <w:color w:val="333333"/>
                <w:sz w:val="22"/>
                <w:szCs w:val="22"/>
              </w:rPr>
            </w:pPr>
          </w:p>
        </w:tc>
        <w:tc>
          <w:tcPr>
            <w:tcW w:w="3919" w:type="dxa"/>
          </w:tcPr>
          <w:p w14:paraId="0EB4C3F7" w14:textId="77777777" w:rsidR="00951E98" w:rsidRPr="00C90AF8" w:rsidRDefault="00951E98" w:rsidP="006E11C5">
            <w:pPr>
              <w:rPr>
                <w:rFonts w:ascii="Arial" w:hAnsi="Arial" w:cs="Arial"/>
                <w:sz w:val="22"/>
                <w:szCs w:val="22"/>
              </w:rPr>
            </w:pPr>
            <w:r w:rsidRPr="00C90AF8">
              <w:rPr>
                <w:rFonts w:ascii="Arial" w:hAnsi="Arial" w:cs="Arial"/>
                <w:sz w:val="22"/>
                <w:szCs w:val="22"/>
              </w:rPr>
              <w:t>E.g. Dog, Cow</w:t>
            </w:r>
          </w:p>
        </w:tc>
      </w:tr>
      <w:tr w:rsidR="00951E98" w:rsidRPr="00C90AF8" w14:paraId="4941D291" w14:textId="77777777" w:rsidTr="00AD6CB0">
        <w:tc>
          <w:tcPr>
            <w:tcW w:w="2082" w:type="dxa"/>
          </w:tcPr>
          <w:p w14:paraId="5985E0AF" w14:textId="77777777" w:rsidR="00951E98" w:rsidRPr="00C90AF8" w:rsidRDefault="00951E98" w:rsidP="000C060C">
            <w:pPr>
              <w:rPr>
                <w:rFonts w:ascii="Arial" w:hAnsi="Arial" w:cs="Arial"/>
                <w:sz w:val="22"/>
                <w:szCs w:val="22"/>
              </w:rPr>
            </w:pPr>
            <w:r w:rsidRPr="00C90AF8">
              <w:rPr>
                <w:rFonts w:ascii="Arial" w:hAnsi="Arial" w:cs="Arial"/>
                <w:sz w:val="22"/>
                <w:szCs w:val="22"/>
              </w:rPr>
              <w:t>Animal Breed</w:t>
            </w:r>
          </w:p>
        </w:tc>
        <w:tc>
          <w:tcPr>
            <w:tcW w:w="1070" w:type="dxa"/>
          </w:tcPr>
          <w:p w14:paraId="0009840D" w14:textId="77777777" w:rsidR="00951E98" w:rsidRPr="00C90AF8" w:rsidRDefault="00951E98" w:rsidP="00C934C2">
            <w:pPr>
              <w:rPr>
                <w:rFonts w:ascii="Arial" w:hAnsi="Arial" w:cs="Arial"/>
                <w:sz w:val="22"/>
                <w:szCs w:val="22"/>
              </w:rPr>
            </w:pPr>
          </w:p>
        </w:tc>
        <w:tc>
          <w:tcPr>
            <w:tcW w:w="1176" w:type="dxa"/>
          </w:tcPr>
          <w:p w14:paraId="081B9E79" w14:textId="77777777" w:rsidR="00951E98" w:rsidRPr="00C90AF8" w:rsidRDefault="00951E98" w:rsidP="00C934C2">
            <w:pPr>
              <w:rPr>
                <w:rFonts w:ascii="Arial" w:hAnsi="Arial" w:cs="Arial"/>
                <w:color w:val="333333"/>
                <w:sz w:val="22"/>
                <w:szCs w:val="22"/>
              </w:rPr>
            </w:pPr>
          </w:p>
        </w:tc>
        <w:tc>
          <w:tcPr>
            <w:tcW w:w="1329" w:type="dxa"/>
          </w:tcPr>
          <w:p w14:paraId="269B40D5" w14:textId="77777777" w:rsidR="00951E98" w:rsidRPr="00C90AF8" w:rsidRDefault="00951E98" w:rsidP="00C934C2">
            <w:pPr>
              <w:rPr>
                <w:rFonts w:ascii="Arial" w:hAnsi="Arial" w:cs="Arial"/>
                <w:color w:val="333333"/>
                <w:sz w:val="22"/>
                <w:szCs w:val="22"/>
              </w:rPr>
            </w:pPr>
          </w:p>
        </w:tc>
        <w:tc>
          <w:tcPr>
            <w:tcW w:w="3919" w:type="dxa"/>
          </w:tcPr>
          <w:p w14:paraId="2D12E757" w14:textId="77777777" w:rsidR="00951E98" w:rsidRPr="00C90AF8" w:rsidRDefault="00951E98" w:rsidP="003F516C">
            <w:pPr>
              <w:rPr>
                <w:rFonts w:ascii="Arial" w:hAnsi="Arial" w:cs="Arial"/>
                <w:sz w:val="22"/>
                <w:szCs w:val="22"/>
              </w:rPr>
            </w:pPr>
            <w:r w:rsidRPr="00C90AF8">
              <w:rPr>
                <w:rFonts w:ascii="Arial" w:hAnsi="Arial" w:cs="Arial"/>
                <w:sz w:val="22"/>
                <w:szCs w:val="22"/>
              </w:rPr>
              <w:t>E.g. Poodle, Angus</w:t>
            </w:r>
          </w:p>
        </w:tc>
      </w:tr>
      <w:tr w:rsidR="00951E98" w:rsidRPr="00C90AF8" w14:paraId="55AC19DF" w14:textId="77777777" w:rsidTr="00AD6CB0">
        <w:tc>
          <w:tcPr>
            <w:tcW w:w="2082" w:type="dxa"/>
          </w:tcPr>
          <w:p w14:paraId="7D37D5F8" w14:textId="77777777" w:rsidR="00951E98" w:rsidRPr="00C90AF8" w:rsidRDefault="00951E98" w:rsidP="000C060C">
            <w:pPr>
              <w:rPr>
                <w:rFonts w:ascii="Arial" w:hAnsi="Arial" w:cs="Arial"/>
                <w:sz w:val="22"/>
                <w:szCs w:val="22"/>
              </w:rPr>
            </w:pPr>
            <w:r w:rsidRPr="00C90AF8">
              <w:rPr>
                <w:rFonts w:ascii="Arial" w:hAnsi="Arial" w:cs="Arial"/>
                <w:sz w:val="22"/>
                <w:szCs w:val="22"/>
              </w:rPr>
              <w:t xml:space="preserve">Animal </w:t>
            </w:r>
            <w:proofErr w:type="spellStart"/>
            <w:r w:rsidRPr="00C90AF8">
              <w:rPr>
                <w:rFonts w:ascii="Arial" w:hAnsi="Arial" w:cs="Arial"/>
                <w:sz w:val="22"/>
                <w:szCs w:val="22"/>
              </w:rPr>
              <w:t>GenderStatus</w:t>
            </w:r>
            <w:proofErr w:type="spellEnd"/>
          </w:p>
        </w:tc>
        <w:tc>
          <w:tcPr>
            <w:tcW w:w="1070" w:type="dxa"/>
          </w:tcPr>
          <w:p w14:paraId="62188E5E" w14:textId="77777777" w:rsidR="00951E98" w:rsidRPr="00C90AF8" w:rsidRDefault="00951E98" w:rsidP="00C934C2">
            <w:pPr>
              <w:rPr>
                <w:rFonts w:ascii="Arial" w:hAnsi="Arial" w:cs="Arial"/>
                <w:sz w:val="22"/>
                <w:szCs w:val="22"/>
              </w:rPr>
            </w:pPr>
          </w:p>
        </w:tc>
        <w:tc>
          <w:tcPr>
            <w:tcW w:w="1176" w:type="dxa"/>
          </w:tcPr>
          <w:p w14:paraId="631A8EFA" w14:textId="77777777" w:rsidR="00951E98" w:rsidRPr="00C90AF8" w:rsidRDefault="00951E98" w:rsidP="00C934C2">
            <w:pPr>
              <w:rPr>
                <w:rFonts w:ascii="Arial" w:hAnsi="Arial" w:cs="Arial"/>
                <w:color w:val="333333"/>
                <w:sz w:val="22"/>
                <w:szCs w:val="22"/>
              </w:rPr>
            </w:pPr>
          </w:p>
        </w:tc>
        <w:tc>
          <w:tcPr>
            <w:tcW w:w="1329" w:type="dxa"/>
          </w:tcPr>
          <w:p w14:paraId="0CEBFD11" w14:textId="77777777" w:rsidR="00951E98" w:rsidRPr="00C90AF8" w:rsidRDefault="00951E98" w:rsidP="00C934C2">
            <w:pPr>
              <w:rPr>
                <w:rFonts w:ascii="Arial" w:hAnsi="Arial" w:cs="Arial"/>
                <w:color w:val="333333"/>
                <w:sz w:val="22"/>
                <w:szCs w:val="22"/>
              </w:rPr>
            </w:pPr>
          </w:p>
        </w:tc>
        <w:tc>
          <w:tcPr>
            <w:tcW w:w="3919" w:type="dxa"/>
          </w:tcPr>
          <w:p w14:paraId="54582C66" w14:textId="77777777" w:rsidR="00951E98" w:rsidRPr="00C90AF8" w:rsidRDefault="00951E98" w:rsidP="00C934C2">
            <w:pPr>
              <w:rPr>
                <w:rFonts w:ascii="Arial" w:hAnsi="Arial" w:cs="Arial"/>
                <w:sz w:val="22"/>
                <w:szCs w:val="22"/>
              </w:rPr>
            </w:pPr>
            <w:r w:rsidRPr="00C90AF8">
              <w:rPr>
                <w:rFonts w:ascii="Arial" w:hAnsi="Arial" w:cs="Arial"/>
                <w:sz w:val="22"/>
                <w:szCs w:val="22"/>
              </w:rPr>
              <w:t>E.g. Neutered, Intact</w:t>
            </w:r>
          </w:p>
        </w:tc>
      </w:tr>
      <w:tr w:rsidR="00951E98" w:rsidRPr="00C90AF8" w14:paraId="3546D243" w14:textId="77777777" w:rsidTr="00AD6CB0">
        <w:tc>
          <w:tcPr>
            <w:tcW w:w="2082" w:type="dxa"/>
          </w:tcPr>
          <w:p w14:paraId="46697187" w14:textId="77777777" w:rsidR="00951E98" w:rsidRPr="00C90AF8" w:rsidRDefault="00951E98" w:rsidP="000C060C">
            <w:pPr>
              <w:rPr>
                <w:rFonts w:ascii="Arial" w:hAnsi="Arial" w:cs="Arial"/>
                <w:sz w:val="22"/>
                <w:szCs w:val="22"/>
              </w:rPr>
            </w:pPr>
            <w:r w:rsidRPr="00C90AF8">
              <w:rPr>
                <w:rFonts w:ascii="Arial" w:hAnsi="Arial" w:cs="Arial"/>
                <w:sz w:val="22"/>
                <w:szCs w:val="22"/>
              </w:rPr>
              <w:t>Communication Language</w:t>
            </w:r>
          </w:p>
        </w:tc>
        <w:tc>
          <w:tcPr>
            <w:tcW w:w="1070" w:type="dxa"/>
          </w:tcPr>
          <w:p w14:paraId="56352900" w14:textId="77777777" w:rsidR="00951E98" w:rsidRPr="00C90AF8" w:rsidRDefault="00951E98" w:rsidP="00C934C2">
            <w:pPr>
              <w:rPr>
                <w:rFonts w:ascii="Arial" w:hAnsi="Arial" w:cs="Arial"/>
                <w:sz w:val="22"/>
                <w:szCs w:val="22"/>
              </w:rPr>
            </w:pPr>
          </w:p>
        </w:tc>
        <w:tc>
          <w:tcPr>
            <w:tcW w:w="1176" w:type="dxa"/>
          </w:tcPr>
          <w:p w14:paraId="5072C07D" w14:textId="77777777" w:rsidR="00951E98" w:rsidRPr="00C90AF8" w:rsidRDefault="00951E98" w:rsidP="00C934C2">
            <w:pPr>
              <w:rPr>
                <w:rFonts w:ascii="Arial" w:hAnsi="Arial" w:cs="Arial"/>
                <w:color w:val="333333"/>
                <w:sz w:val="22"/>
                <w:szCs w:val="22"/>
              </w:rPr>
            </w:pPr>
            <w:r>
              <w:rPr>
                <w:rFonts w:ascii="Arial" w:hAnsi="Arial" w:cs="Arial"/>
                <w:color w:val="333333"/>
                <w:sz w:val="22"/>
                <w:szCs w:val="22"/>
              </w:rPr>
              <w:t>Yes</w:t>
            </w:r>
          </w:p>
        </w:tc>
        <w:tc>
          <w:tcPr>
            <w:tcW w:w="1329" w:type="dxa"/>
          </w:tcPr>
          <w:p w14:paraId="5D4F4CEE" w14:textId="77777777" w:rsidR="00951E98" w:rsidRPr="00C90AF8" w:rsidRDefault="00951E98" w:rsidP="00C934C2">
            <w:pPr>
              <w:rPr>
                <w:rFonts w:ascii="Arial" w:hAnsi="Arial" w:cs="Arial"/>
                <w:color w:val="333333"/>
                <w:sz w:val="22"/>
                <w:szCs w:val="22"/>
              </w:rPr>
            </w:pPr>
          </w:p>
        </w:tc>
        <w:tc>
          <w:tcPr>
            <w:tcW w:w="3919" w:type="dxa"/>
          </w:tcPr>
          <w:p w14:paraId="46473847"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A list of Languages which may be used to communicate with the patient about his or her health</w:t>
            </w:r>
          </w:p>
        </w:tc>
      </w:tr>
      <w:tr w:rsidR="00951E98" w:rsidRPr="00C90AF8" w14:paraId="5FD5BE1D" w14:textId="77777777" w:rsidTr="00AD6CB0">
        <w:tc>
          <w:tcPr>
            <w:tcW w:w="2082" w:type="dxa"/>
          </w:tcPr>
          <w:p w14:paraId="78FD1F57" w14:textId="77777777" w:rsidR="00951E98" w:rsidRPr="00C90AF8" w:rsidRDefault="00951E98" w:rsidP="000C060C">
            <w:pPr>
              <w:rPr>
                <w:rFonts w:ascii="Arial" w:hAnsi="Arial" w:cs="Arial"/>
                <w:sz w:val="22"/>
                <w:szCs w:val="22"/>
              </w:rPr>
            </w:pPr>
            <w:r w:rsidRPr="00C90AF8">
              <w:rPr>
                <w:rFonts w:ascii="Arial" w:hAnsi="Arial" w:cs="Arial"/>
                <w:sz w:val="22"/>
                <w:szCs w:val="22"/>
              </w:rPr>
              <w:t>Communication Preferred</w:t>
            </w:r>
          </w:p>
        </w:tc>
        <w:tc>
          <w:tcPr>
            <w:tcW w:w="1070" w:type="dxa"/>
          </w:tcPr>
          <w:p w14:paraId="21A845FE" w14:textId="77777777" w:rsidR="00951E98" w:rsidRPr="00C90AF8" w:rsidRDefault="00951E98" w:rsidP="00C934C2">
            <w:pPr>
              <w:rPr>
                <w:rFonts w:ascii="Arial" w:hAnsi="Arial" w:cs="Arial"/>
                <w:sz w:val="22"/>
                <w:szCs w:val="22"/>
              </w:rPr>
            </w:pPr>
          </w:p>
        </w:tc>
        <w:tc>
          <w:tcPr>
            <w:tcW w:w="1176" w:type="dxa"/>
          </w:tcPr>
          <w:p w14:paraId="4F91DEA4" w14:textId="77777777" w:rsidR="00951E98" w:rsidRDefault="00951E98" w:rsidP="00C934C2">
            <w:pPr>
              <w:rPr>
                <w:rFonts w:ascii="Arial" w:hAnsi="Arial" w:cs="Arial"/>
                <w:color w:val="333333"/>
                <w:sz w:val="22"/>
                <w:szCs w:val="22"/>
              </w:rPr>
            </w:pPr>
          </w:p>
        </w:tc>
        <w:tc>
          <w:tcPr>
            <w:tcW w:w="1329" w:type="dxa"/>
          </w:tcPr>
          <w:p w14:paraId="2A170A5A" w14:textId="77777777" w:rsidR="00951E98" w:rsidRPr="00C90AF8" w:rsidRDefault="00951E98" w:rsidP="00C934C2">
            <w:pPr>
              <w:rPr>
                <w:rFonts w:ascii="Arial" w:hAnsi="Arial" w:cs="Arial"/>
                <w:color w:val="333333"/>
                <w:sz w:val="22"/>
                <w:szCs w:val="22"/>
              </w:rPr>
            </w:pPr>
            <w:r>
              <w:rPr>
                <w:rFonts w:ascii="Arial" w:hAnsi="Arial" w:cs="Arial"/>
                <w:color w:val="333333"/>
                <w:sz w:val="22"/>
                <w:szCs w:val="22"/>
              </w:rPr>
              <w:t>B</w:t>
            </w:r>
            <w:r w:rsidRPr="00C90AF8">
              <w:rPr>
                <w:rFonts w:ascii="Arial" w:hAnsi="Arial" w:cs="Arial"/>
                <w:color w:val="333333"/>
                <w:sz w:val="22"/>
                <w:szCs w:val="22"/>
              </w:rPr>
              <w:t>oolean</w:t>
            </w:r>
          </w:p>
        </w:tc>
        <w:tc>
          <w:tcPr>
            <w:tcW w:w="3919" w:type="dxa"/>
          </w:tcPr>
          <w:p w14:paraId="50F4F131"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Language preference indicator</w:t>
            </w:r>
          </w:p>
        </w:tc>
      </w:tr>
      <w:tr w:rsidR="00951E98" w:rsidRPr="00C90AF8" w14:paraId="103AA52F" w14:textId="77777777" w:rsidTr="00AD6CB0">
        <w:tc>
          <w:tcPr>
            <w:tcW w:w="2082" w:type="dxa"/>
          </w:tcPr>
          <w:p w14:paraId="25EB4C28" w14:textId="77777777" w:rsidR="00951E98" w:rsidRPr="00C90AF8" w:rsidRDefault="00951E98" w:rsidP="000C060C">
            <w:pPr>
              <w:rPr>
                <w:rFonts w:ascii="Arial" w:hAnsi="Arial" w:cs="Arial"/>
                <w:sz w:val="22"/>
                <w:szCs w:val="22"/>
              </w:rPr>
            </w:pPr>
            <w:proofErr w:type="spellStart"/>
            <w:r w:rsidRPr="00C90AF8">
              <w:rPr>
                <w:rFonts w:ascii="Arial" w:hAnsi="Arial" w:cs="Arial"/>
                <w:sz w:val="22"/>
                <w:szCs w:val="22"/>
              </w:rPr>
              <w:t>CareProvider</w:t>
            </w:r>
            <w:proofErr w:type="spellEnd"/>
          </w:p>
        </w:tc>
        <w:tc>
          <w:tcPr>
            <w:tcW w:w="1070" w:type="dxa"/>
          </w:tcPr>
          <w:p w14:paraId="4ED56A67" w14:textId="77777777" w:rsidR="00951E98" w:rsidRPr="00C90AF8" w:rsidRDefault="00951E98" w:rsidP="00C934C2">
            <w:pPr>
              <w:rPr>
                <w:rFonts w:ascii="Arial" w:hAnsi="Arial" w:cs="Arial"/>
                <w:sz w:val="22"/>
                <w:szCs w:val="22"/>
              </w:rPr>
            </w:pPr>
          </w:p>
        </w:tc>
        <w:tc>
          <w:tcPr>
            <w:tcW w:w="1176" w:type="dxa"/>
          </w:tcPr>
          <w:p w14:paraId="6C5FE362" w14:textId="77777777" w:rsidR="00951E98" w:rsidRPr="00C90AF8" w:rsidRDefault="00951E98" w:rsidP="00C934C2">
            <w:pPr>
              <w:rPr>
                <w:rFonts w:ascii="Arial" w:hAnsi="Arial" w:cs="Arial"/>
                <w:color w:val="333333"/>
                <w:sz w:val="22"/>
                <w:szCs w:val="22"/>
              </w:rPr>
            </w:pPr>
          </w:p>
        </w:tc>
        <w:tc>
          <w:tcPr>
            <w:tcW w:w="1329" w:type="dxa"/>
          </w:tcPr>
          <w:p w14:paraId="35A30B02"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Reference Table</w:t>
            </w:r>
          </w:p>
        </w:tc>
        <w:tc>
          <w:tcPr>
            <w:tcW w:w="3919" w:type="dxa"/>
          </w:tcPr>
          <w:p w14:paraId="4AEA0E7D"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Patient's nominated primary care provider</w:t>
            </w:r>
          </w:p>
        </w:tc>
      </w:tr>
      <w:tr w:rsidR="00951E98" w:rsidRPr="00C90AF8" w14:paraId="7360F4FB" w14:textId="77777777" w:rsidTr="00AD6CB0">
        <w:tc>
          <w:tcPr>
            <w:tcW w:w="2082" w:type="dxa"/>
          </w:tcPr>
          <w:p w14:paraId="34DFB266" w14:textId="77777777" w:rsidR="00951E98" w:rsidRPr="00C90AF8" w:rsidRDefault="00951E98" w:rsidP="000C060C">
            <w:pPr>
              <w:rPr>
                <w:rFonts w:ascii="Arial" w:hAnsi="Arial" w:cs="Arial"/>
                <w:sz w:val="22"/>
                <w:szCs w:val="22"/>
              </w:rPr>
            </w:pPr>
            <w:r w:rsidRPr="00C90AF8">
              <w:rPr>
                <w:rFonts w:ascii="Arial" w:hAnsi="Arial" w:cs="Arial"/>
                <w:sz w:val="22"/>
                <w:szCs w:val="22"/>
              </w:rPr>
              <w:t>Managing Organization</w:t>
            </w:r>
          </w:p>
        </w:tc>
        <w:tc>
          <w:tcPr>
            <w:tcW w:w="1070" w:type="dxa"/>
          </w:tcPr>
          <w:p w14:paraId="04CBC0FC" w14:textId="77777777" w:rsidR="00951E98" w:rsidRPr="00C90AF8" w:rsidRDefault="00951E98" w:rsidP="00C934C2">
            <w:pPr>
              <w:rPr>
                <w:rFonts w:ascii="Arial" w:hAnsi="Arial" w:cs="Arial"/>
                <w:sz w:val="22"/>
                <w:szCs w:val="22"/>
              </w:rPr>
            </w:pPr>
          </w:p>
        </w:tc>
        <w:tc>
          <w:tcPr>
            <w:tcW w:w="1176" w:type="dxa"/>
          </w:tcPr>
          <w:p w14:paraId="17B7336E" w14:textId="77777777" w:rsidR="00951E98" w:rsidRPr="00C90AF8" w:rsidRDefault="00951E98" w:rsidP="00C934C2">
            <w:pPr>
              <w:rPr>
                <w:rFonts w:ascii="Arial" w:hAnsi="Arial" w:cs="Arial"/>
                <w:color w:val="333333"/>
                <w:sz w:val="22"/>
                <w:szCs w:val="22"/>
              </w:rPr>
            </w:pPr>
          </w:p>
        </w:tc>
        <w:tc>
          <w:tcPr>
            <w:tcW w:w="1329" w:type="dxa"/>
          </w:tcPr>
          <w:p w14:paraId="6A3CB90F" w14:textId="77777777" w:rsidR="00951E98" w:rsidRPr="00C90AF8" w:rsidRDefault="00951E98" w:rsidP="00C934C2">
            <w:pPr>
              <w:rPr>
                <w:rFonts w:ascii="Arial" w:hAnsi="Arial" w:cs="Arial"/>
                <w:color w:val="333333"/>
                <w:sz w:val="22"/>
                <w:szCs w:val="22"/>
              </w:rPr>
            </w:pPr>
            <w:r w:rsidRPr="00C90AF8">
              <w:rPr>
                <w:rFonts w:ascii="Arial" w:hAnsi="Arial" w:cs="Arial"/>
                <w:color w:val="333333"/>
                <w:sz w:val="22"/>
                <w:szCs w:val="22"/>
              </w:rPr>
              <w:t>Reference Table</w:t>
            </w:r>
          </w:p>
        </w:tc>
        <w:tc>
          <w:tcPr>
            <w:tcW w:w="3919" w:type="dxa"/>
          </w:tcPr>
          <w:p w14:paraId="369453D5" w14:textId="77777777" w:rsidR="00951E98" w:rsidRPr="00C90AF8" w:rsidRDefault="00951E98" w:rsidP="00C934C2">
            <w:pPr>
              <w:rPr>
                <w:rFonts w:ascii="Arial" w:hAnsi="Arial" w:cs="Arial"/>
                <w:sz w:val="22"/>
                <w:szCs w:val="22"/>
              </w:rPr>
            </w:pPr>
            <w:r w:rsidRPr="00C90AF8">
              <w:rPr>
                <w:rFonts w:ascii="Arial" w:hAnsi="Arial" w:cs="Arial"/>
                <w:color w:val="333333"/>
                <w:sz w:val="22"/>
                <w:szCs w:val="22"/>
              </w:rPr>
              <w:t>Organization that is the custodian of the patient record</w:t>
            </w:r>
          </w:p>
        </w:tc>
      </w:tr>
      <w:tr w:rsidR="00951E98" w:rsidRPr="00C90AF8" w14:paraId="506C4327" w14:textId="77777777" w:rsidTr="00AD6CB0">
        <w:tc>
          <w:tcPr>
            <w:tcW w:w="2082" w:type="dxa"/>
          </w:tcPr>
          <w:p w14:paraId="69A342E2" w14:textId="77777777" w:rsidR="00951E98" w:rsidRPr="00C90AF8" w:rsidRDefault="00951E98" w:rsidP="000C060C">
            <w:pPr>
              <w:rPr>
                <w:rFonts w:ascii="Arial" w:hAnsi="Arial" w:cs="Arial"/>
                <w:sz w:val="22"/>
                <w:szCs w:val="22"/>
              </w:rPr>
            </w:pPr>
            <w:r>
              <w:rPr>
                <w:rFonts w:ascii="Arial" w:hAnsi="Arial" w:cs="Arial"/>
                <w:sz w:val="22"/>
                <w:szCs w:val="22"/>
              </w:rPr>
              <w:t>Race</w:t>
            </w:r>
          </w:p>
        </w:tc>
        <w:tc>
          <w:tcPr>
            <w:tcW w:w="1070" w:type="dxa"/>
          </w:tcPr>
          <w:p w14:paraId="3749C220" w14:textId="77777777" w:rsidR="00951E98" w:rsidRPr="00C90AF8" w:rsidRDefault="00951E98" w:rsidP="00C934C2">
            <w:pPr>
              <w:rPr>
                <w:rFonts w:ascii="Arial" w:hAnsi="Arial" w:cs="Arial"/>
                <w:sz w:val="22"/>
                <w:szCs w:val="22"/>
              </w:rPr>
            </w:pPr>
          </w:p>
        </w:tc>
        <w:tc>
          <w:tcPr>
            <w:tcW w:w="1176" w:type="dxa"/>
          </w:tcPr>
          <w:p w14:paraId="23A9204A" w14:textId="77777777" w:rsidR="00951E98" w:rsidRPr="00C90AF8" w:rsidRDefault="00951E98" w:rsidP="00C934C2">
            <w:pPr>
              <w:rPr>
                <w:rFonts w:ascii="Arial" w:hAnsi="Arial" w:cs="Arial"/>
                <w:color w:val="333333"/>
                <w:sz w:val="22"/>
                <w:szCs w:val="22"/>
              </w:rPr>
            </w:pPr>
            <w:r>
              <w:rPr>
                <w:rFonts w:ascii="Arial" w:hAnsi="Arial" w:cs="Arial"/>
                <w:color w:val="333333"/>
                <w:sz w:val="22"/>
                <w:szCs w:val="22"/>
              </w:rPr>
              <w:t>Yes</w:t>
            </w:r>
          </w:p>
        </w:tc>
        <w:tc>
          <w:tcPr>
            <w:tcW w:w="1329" w:type="dxa"/>
          </w:tcPr>
          <w:p w14:paraId="2A48887B" w14:textId="77777777" w:rsidR="00951E98" w:rsidRPr="00C90AF8" w:rsidRDefault="00951E98" w:rsidP="00C934C2">
            <w:pPr>
              <w:rPr>
                <w:rFonts w:ascii="Arial" w:hAnsi="Arial" w:cs="Arial"/>
                <w:color w:val="333333"/>
                <w:sz w:val="22"/>
                <w:szCs w:val="22"/>
              </w:rPr>
            </w:pPr>
          </w:p>
        </w:tc>
        <w:tc>
          <w:tcPr>
            <w:tcW w:w="3919" w:type="dxa"/>
          </w:tcPr>
          <w:p w14:paraId="3BA8A91B" w14:textId="1951ADDA" w:rsidR="00951E98" w:rsidRPr="00C90AF8" w:rsidRDefault="00951E98" w:rsidP="00C934C2">
            <w:pPr>
              <w:rPr>
                <w:rFonts w:ascii="Arial" w:hAnsi="Arial" w:cs="Arial"/>
                <w:color w:val="333333"/>
                <w:sz w:val="22"/>
                <w:szCs w:val="22"/>
              </w:rPr>
            </w:pPr>
            <w:r>
              <w:rPr>
                <w:rFonts w:ascii="Arial" w:hAnsi="Arial" w:cs="Arial"/>
                <w:color w:val="333333"/>
                <w:sz w:val="22"/>
                <w:szCs w:val="22"/>
              </w:rPr>
              <w:t xml:space="preserve">List of race </w:t>
            </w:r>
            <w:r w:rsidR="0022260D">
              <w:rPr>
                <w:rFonts w:ascii="Arial" w:hAnsi="Arial" w:cs="Arial"/>
                <w:color w:val="333333"/>
                <w:sz w:val="22"/>
                <w:szCs w:val="22"/>
              </w:rPr>
              <w:t>categories</w:t>
            </w:r>
            <w:r>
              <w:rPr>
                <w:rFonts w:ascii="Arial" w:hAnsi="Arial" w:cs="Arial"/>
                <w:color w:val="333333"/>
                <w:sz w:val="22"/>
                <w:szCs w:val="22"/>
              </w:rPr>
              <w:t xml:space="preserve"> from OMB Race </w:t>
            </w:r>
            <w:r w:rsidR="0022260D">
              <w:rPr>
                <w:rFonts w:ascii="Arial" w:hAnsi="Arial" w:cs="Arial"/>
                <w:color w:val="333333"/>
                <w:sz w:val="22"/>
                <w:szCs w:val="22"/>
              </w:rPr>
              <w:t>Categories</w:t>
            </w:r>
          </w:p>
        </w:tc>
      </w:tr>
      <w:tr w:rsidR="00951E98" w:rsidRPr="00C90AF8" w14:paraId="7F302328" w14:textId="77777777" w:rsidTr="00AD6CB0">
        <w:tc>
          <w:tcPr>
            <w:tcW w:w="2082" w:type="dxa"/>
          </w:tcPr>
          <w:p w14:paraId="645920E8" w14:textId="77777777" w:rsidR="00951E98" w:rsidRPr="00C90AF8" w:rsidRDefault="00951E98" w:rsidP="000C060C">
            <w:pPr>
              <w:rPr>
                <w:rFonts w:ascii="Arial" w:hAnsi="Arial" w:cs="Arial"/>
                <w:sz w:val="22"/>
                <w:szCs w:val="22"/>
              </w:rPr>
            </w:pPr>
            <w:r>
              <w:rPr>
                <w:rFonts w:ascii="Arial" w:hAnsi="Arial" w:cs="Arial"/>
                <w:sz w:val="22"/>
                <w:szCs w:val="22"/>
              </w:rPr>
              <w:t>Ethnicity</w:t>
            </w:r>
          </w:p>
        </w:tc>
        <w:tc>
          <w:tcPr>
            <w:tcW w:w="1070" w:type="dxa"/>
          </w:tcPr>
          <w:p w14:paraId="4A505A25" w14:textId="77777777" w:rsidR="00951E98" w:rsidRPr="00C90AF8" w:rsidRDefault="00951E98" w:rsidP="00C934C2">
            <w:pPr>
              <w:rPr>
                <w:rFonts w:ascii="Arial" w:hAnsi="Arial" w:cs="Arial"/>
                <w:sz w:val="22"/>
                <w:szCs w:val="22"/>
              </w:rPr>
            </w:pPr>
          </w:p>
        </w:tc>
        <w:tc>
          <w:tcPr>
            <w:tcW w:w="1176" w:type="dxa"/>
          </w:tcPr>
          <w:p w14:paraId="079F0C92" w14:textId="77777777" w:rsidR="00951E98" w:rsidRPr="00C90AF8" w:rsidRDefault="00951E98" w:rsidP="00C934C2">
            <w:pPr>
              <w:rPr>
                <w:rFonts w:ascii="Arial" w:hAnsi="Arial" w:cs="Arial"/>
                <w:color w:val="333333"/>
                <w:sz w:val="22"/>
                <w:szCs w:val="22"/>
              </w:rPr>
            </w:pPr>
            <w:r>
              <w:rPr>
                <w:rFonts w:ascii="Arial" w:hAnsi="Arial" w:cs="Arial"/>
                <w:color w:val="333333"/>
                <w:sz w:val="22"/>
                <w:szCs w:val="22"/>
              </w:rPr>
              <w:t>Yes</w:t>
            </w:r>
          </w:p>
        </w:tc>
        <w:tc>
          <w:tcPr>
            <w:tcW w:w="1329" w:type="dxa"/>
          </w:tcPr>
          <w:p w14:paraId="7BB1E952" w14:textId="77777777" w:rsidR="00951E98" w:rsidRPr="00C90AF8" w:rsidRDefault="00951E98" w:rsidP="00C934C2">
            <w:pPr>
              <w:rPr>
                <w:rFonts w:ascii="Arial" w:hAnsi="Arial" w:cs="Arial"/>
                <w:color w:val="333333"/>
                <w:sz w:val="22"/>
                <w:szCs w:val="22"/>
              </w:rPr>
            </w:pPr>
          </w:p>
        </w:tc>
        <w:tc>
          <w:tcPr>
            <w:tcW w:w="3919" w:type="dxa"/>
          </w:tcPr>
          <w:p w14:paraId="7350D60A" w14:textId="77777777" w:rsidR="00951E98" w:rsidRPr="00C90AF8" w:rsidRDefault="00951E98" w:rsidP="00C934C2">
            <w:pPr>
              <w:rPr>
                <w:rFonts w:ascii="Arial" w:hAnsi="Arial" w:cs="Arial"/>
                <w:color w:val="333333"/>
                <w:sz w:val="22"/>
                <w:szCs w:val="22"/>
              </w:rPr>
            </w:pPr>
            <w:r>
              <w:rPr>
                <w:rFonts w:ascii="Arial" w:hAnsi="Arial" w:cs="Arial"/>
                <w:color w:val="333333"/>
                <w:sz w:val="22"/>
                <w:szCs w:val="22"/>
              </w:rPr>
              <w:t>List of ethnicity categories from OMB Categories</w:t>
            </w:r>
          </w:p>
        </w:tc>
      </w:tr>
      <w:tr w:rsidR="00951E98" w:rsidRPr="00C90AF8" w14:paraId="1B6D25A3" w14:textId="77777777" w:rsidTr="00AD6CB0">
        <w:tc>
          <w:tcPr>
            <w:tcW w:w="2082" w:type="dxa"/>
          </w:tcPr>
          <w:p w14:paraId="74C1BA87" w14:textId="77777777" w:rsidR="00951E98" w:rsidRPr="00C90AF8" w:rsidRDefault="00951E98" w:rsidP="000C060C">
            <w:pPr>
              <w:rPr>
                <w:rFonts w:ascii="Arial" w:hAnsi="Arial" w:cs="Arial"/>
                <w:sz w:val="22"/>
                <w:szCs w:val="22"/>
              </w:rPr>
            </w:pPr>
            <w:r>
              <w:rPr>
                <w:rFonts w:ascii="Arial" w:hAnsi="Arial" w:cs="Arial"/>
                <w:sz w:val="22"/>
                <w:szCs w:val="22"/>
              </w:rPr>
              <w:t>Birth Sex</w:t>
            </w:r>
          </w:p>
        </w:tc>
        <w:tc>
          <w:tcPr>
            <w:tcW w:w="1070" w:type="dxa"/>
          </w:tcPr>
          <w:p w14:paraId="471DB6C4" w14:textId="77777777" w:rsidR="00951E98" w:rsidRPr="00C90AF8" w:rsidRDefault="00951E98" w:rsidP="00C934C2">
            <w:pPr>
              <w:rPr>
                <w:rFonts w:ascii="Arial" w:hAnsi="Arial" w:cs="Arial"/>
                <w:sz w:val="22"/>
                <w:szCs w:val="22"/>
              </w:rPr>
            </w:pPr>
          </w:p>
        </w:tc>
        <w:tc>
          <w:tcPr>
            <w:tcW w:w="1176" w:type="dxa"/>
          </w:tcPr>
          <w:p w14:paraId="59F9626E" w14:textId="77777777" w:rsidR="00951E98" w:rsidRPr="00C90AF8" w:rsidRDefault="00951E98" w:rsidP="00C934C2">
            <w:pPr>
              <w:rPr>
                <w:rFonts w:ascii="Arial" w:hAnsi="Arial" w:cs="Arial"/>
                <w:color w:val="333333"/>
                <w:sz w:val="22"/>
                <w:szCs w:val="22"/>
              </w:rPr>
            </w:pPr>
            <w:r>
              <w:rPr>
                <w:rFonts w:ascii="Arial" w:hAnsi="Arial" w:cs="Arial"/>
                <w:color w:val="333333"/>
                <w:sz w:val="22"/>
                <w:szCs w:val="22"/>
              </w:rPr>
              <w:t>Yes</w:t>
            </w:r>
          </w:p>
        </w:tc>
        <w:tc>
          <w:tcPr>
            <w:tcW w:w="1329" w:type="dxa"/>
          </w:tcPr>
          <w:p w14:paraId="4F41FF03" w14:textId="77777777" w:rsidR="00951E98" w:rsidRPr="00C90AF8" w:rsidRDefault="00951E98" w:rsidP="00C934C2">
            <w:pPr>
              <w:rPr>
                <w:rFonts w:ascii="Arial" w:hAnsi="Arial" w:cs="Arial"/>
                <w:color w:val="333333"/>
                <w:sz w:val="22"/>
                <w:szCs w:val="22"/>
              </w:rPr>
            </w:pPr>
          </w:p>
        </w:tc>
        <w:tc>
          <w:tcPr>
            <w:tcW w:w="3919" w:type="dxa"/>
          </w:tcPr>
          <w:p w14:paraId="31E0E2E4" w14:textId="77777777" w:rsidR="00951E98" w:rsidRPr="00C90AF8" w:rsidRDefault="00951E98" w:rsidP="00C934C2">
            <w:pPr>
              <w:rPr>
                <w:rFonts w:ascii="Arial" w:hAnsi="Arial" w:cs="Arial"/>
                <w:color w:val="333333"/>
                <w:sz w:val="22"/>
                <w:szCs w:val="22"/>
              </w:rPr>
            </w:pPr>
            <w:r w:rsidRPr="00D275C6">
              <w:rPr>
                <w:rFonts w:ascii="Arial" w:hAnsi="Arial" w:cs="Arial"/>
                <w:color w:val="333333"/>
                <w:sz w:val="22"/>
                <w:szCs w:val="22"/>
              </w:rPr>
              <w:t>Code classifying the person</w:t>
            </w:r>
            <w:r w:rsidRPr="0010476A">
              <w:rPr>
                <w:rFonts w:ascii="Arial" w:hAnsi="Arial" w:cs="Arial"/>
                <w:color w:val="333333"/>
                <w:sz w:val="22"/>
                <w:szCs w:val="22"/>
              </w:rPr>
              <w:t xml:space="preserve">’s sex assigned at birth as specified by </w:t>
            </w:r>
            <w:r w:rsidRPr="006B52D4">
              <w:rPr>
                <w:rFonts w:ascii="Arial" w:hAnsi="Arial" w:cs="Arial"/>
                <w:color w:val="333333"/>
                <w:sz w:val="22"/>
                <w:szCs w:val="22"/>
                <w:shd w:val="clear" w:color="auto" w:fill="FFFFFF"/>
              </w:rPr>
              <w:t>the </w:t>
            </w:r>
            <w:hyperlink r:id="rId32" w:history="1">
              <w:r w:rsidRPr="006B52D4">
                <w:rPr>
                  <w:rStyle w:val="Hyperlink"/>
                  <w:rFonts w:ascii="Arial" w:hAnsi="Arial" w:cs="Arial"/>
                  <w:color w:val="428BCA"/>
                  <w:sz w:val="22"/>
                  <w:szCs w:val="22"/>
                  <w:shd w:val="clear" w:color="auto" w:fill="FFFFFF"/>
                </w:rPr>
                <w:t>Office of the National Coordinator for Health IT (ONC)</w:t>
              </w:r>
            </w:hyperlink>
            <w:r w:rsidRPr="006B52D4">
              <w:rPr>
                <w:rFonts w:ascii="Arial" w:hAnsi="Arial" w:cs="Arial"/>
                <w:color w:val="333333"/>
                <w:sz w:val="22"/>
                <w:szCs w:val="22"/>
                <w:shd w:val="clear" w:color="auto" w:fill="FFFFFF"/>
              </w:rPr>
              <w:t>.</w:t>
            </w:r>
          </w:p>
        </w:tc>
      </w:tr>
      <w:tr w:rsidR="00AD6CB0" w:rsidRPr="00C90AF8" w14:paraId="12DB1C94" w14:textId="77777777" w:rsidTr="00AD6CB0">
        <w:trPr>
          <w:ins w:id="107" w:author="Andrew Parcel" w:date="2020-11-23T09:36:00Z"/>
        </w:trPr>
        <w:tc>
          <w:tcPr>
            <w:tcW w:w="2082" w:type="dxa"/>
          </w:tcPr>
          <w:p w14:paraId="4CEA4EE4" w14:textId="2629064A" w:rsidR="00AD6CB0" w:rsidRDefault="00AD6CB0" w:rsidP="00AD6CB0">
            <w:pPr>
              <w:rPr>
                <w:ins w:id="108" w:author="Andrew Parcel" w:date="2020-11-23T09:36:00Z"/>
                <w:rFonts w:ascii="Arial" w:hAnsi="Arial" w:cs="Arial"/>
                <w:sz w:val="22"/>
                <w:szCs w:val="22"/>
              </w:rPr>
            </w:pPr>
            <w:ins w:id="109" w:author="Andrew Parcel" w:date="2020-11-23T09:36:00Z">
              <w:r>
                <w:rPr>
                  <w:rFonts w:ascii="Arial" w:hAnsi="Arial" w:cs="Arial"/>
                  <w:sz w:val="22"/>
                  <w:szCs w:val="22"/>
                </w:rPr>
                <w:t>Appointments</w:t>
              </w:r>
            </w:ins>
          </w:p>
        </w:tc>
        <w:tc>
          <w:tcPr>
            <w:tcW w:w="1070" w:type="dxa"/>
          </w:tcPr>
          <w:p w14:paraId="53E14DEE" w14:textId="77777777" w:rsidR="00AD6CB0" w:rsidRPr="00C90AF8" w:rsidRDefault="00AD6CB0" w:rsidP="00AD6CB0">
            <w:pPr>
              <w:rPr>
                <w:ins w:id="110" w:author="Andrew Parcel" w:date="2020-11-23T09:36:00Z"/>
                <w:rFonts w:ascii="Arial" w:hAnsi="Arial" w:cs="Arial"/>
                <w:sz w:val="22"/>
                <w:szCs w:val="22"/>
              </w:rPr>
            </w:pPr>
          </w:p>
        </w:tc>
        <w:tc>
          <w:tcPr>
            <w:tcW w:w="1176" w:type="dxa"/>
          </w:tcPr>
          <w:p w14:paraId="057779C8" w14:textId="0EE30CE4" w:rsidR="00AD6CB0" w:rsidRDefault="00AD6CB0" w:rsidP="00AD6CB0">
            <w:pPr>
              <w:rPr>
                <w:ins w:id="111" w:author="Andrew Parcel" w:date="2020-11-23T09:36:00Z"/>
                <w:rFonts w:ascii="Arial" w:hAnsi="Arial" w:cs="Arial"/>
                <w:color w:val="333333"/>
                <w:sz w:val="22"/>
                <w:szCs w:val="22"/>
              </w:rPr>
            </w:pPr>
            <w:ins w:id="112" w:author="Andrew Parcel" w:date="2020-11-23T09:36:00Z">
              <w:r>
                <w:rPr>
                  <w:rFonts w:ascii="Arial" w:hAnsi="Arial" w:cs="Arial"/>
                  <w:color w:val="333333"/>
                  <w:sz w:val="22"/>
                  <w:szCs w:val="22"/>
                </w:rPr>
                <w:t>Yes</w:t>
              </w:r>
            </w:ins>
          </w:p>
        </w:tc>
        <w:tc>
          <w:tcPr>
            <w:tcW w:w="1329" w:type="dxa"/>
          </w:tcPr>
          <w:p w14:paraId="5387AAB9" w14:textId="77777777" w:rsidR="00AD6CB0" w:rsidRPr="00C90AF8" w:rsidRDefault="00AD6CB0" w:rsidP="00AD6CB0">
            <w:pPr>
              <w:rPr>
                <w:ins w:id="113" w:author="Andrew Parcel" w:date="2020-11-23T09:36:00Z"/>
                <w:rFonts w:ascii="Arial" w:hAnsi="Arial" w:cs="Arial"/>
                <w:color w:val="333333"/>
                <w:sz w:val="22"/>
                <w:szCs w:val="22"/>
              </w:rPr>
            </w:pPr>
          </w:p>
        </w:tc>
        <w:tc>
          <w:tcPr>
            <w:tcW w:w="3919" w:type="dxa"/>
          </w:tcPr>
          <w:p w14:paraId="16AD5679" w14:textId="37724FA9" w:rsidR="00AD6CB0" w:rsidRPr="00D275C6" w:rsidRDefault="00AD6CB0" w:rsidP="00AD6CB0">
            <w:pPr>
              <w:rPr>
                <w:ins w:id="114" w:author="Andrew Parcel" w:date="2020-11-23T09:36:00Z"/>
                <w:rFonts w:ascii="Arial" w:hAnsi="Arial" w:cs="Arial"/>
                <w:color w:val="333333"/>
                <w:sz w:val="22"/>
                <w:szCs w:val="22"/>
              </w:rPr>
            </w:pPr>
            <w:ins w:id="115" w:author="Andrew Parcel" w:date="2020-11-23T09:36:00Z">
              <w:r>
                <w:rPr>
                  <w:rFonts w:ascii="Arial" w:hAnsi="Arial" w:cs="Arial"/>
                  <w:color w:val="333333"/>
                  <w:sz w:val="22"/>
                  <w:szCs w:val="22"/>
                </w:rPr>
                <w:t>Upcoming appointments at VHA facilities</w:t>
              </w:r>
            </w:ins>
          </w:p>
        </w:tc>
      </w:tr>
      <w:tr w:rsidR="00AD6CB0" w:rsidRPr="00C90AF8" w14:paraId="2F8CA51A" w14:textId="77777777" w:rsidTr="00AD6CB0">
        <w:trPr>
          <w:ins w:id="116" w:author="Andrew Parcel" w:date="2020-11-23T09:35:00Z"/>
        </w:trPr>
        <w:tc>
          <w:tcPr>
            <w:tcW w:w="2082" w:type="dxa"/>
          </w:tcPr>
          <w:p w14:paraId="7FDD5EEC" w14:textId="58AF0FA8" w:rsidR="00AD6CB0" w:rsidRDefault="00AD6CB0" w:rsidP="00AD6CB0">
            <w:pPr>
              <w:rPr>
                <w:ins w:id="117" w:author="Andrew Parcel" w:date="2020-11-23T09:35:00Z"/>
                <w:rFonts w:ascii="Arial" w:hAnsi="Arial" w:cs="Arial"/>
                <w:sz w:val="22"/>
                <w:szCs w:val="22"/>
              </w:rPr>
            </w:pPr>
            <w:bookmarkStart w:id="118" w:name="_Hlk57016633"/>
            <w:ins w:id="119" w:author="Andrew Parcel" w:date="2020-11-23T09:37:00Z">
              <w:r>
                <w:rPr>
                  <w:rFonts w:ascii="Arial" w:hAnsi="Arial" w:cs="Arial"/>
                  <w:sz w:val="22"/>
                  <w:szCs w:val="22"/>
                </w:rPr>
                <w:t>Coverage</w:t>
              </w:r>
            </w:ins>
          </w:p>
        </w:tc>
        <w:tc>
          <w:tcPr>
            <w:tcW w:w="1070" w:type="dxa"/>
          </w:tcPr>
          <w:p w14:paraId="6A8F87D5" w14:textId="77777777" w:rsidR="00AD6CB0" w:rsidRPr="00C90AF8" w:rsidRDefault="00AD6CB0" w:rsidP="00AD6CB0">
            <w:pPr>
              <w:rPr>
                <w:ins w:id="120" w:author="Andrew Parcel" w:date="2020-11-23T09:35:00Z"/>
                <w:rFonts w:ascii="Arial" w:hAnsi="Arial" w:cs="Arial"/>
                <w:sz w:val="22"/>
                <w:szCs w:val="22"/>
              </w:rPr>
            </w:pPr>
          </w:p>
        </w:tc>
        <w:tc>
          <w:tcPr>
            <w:tcW w:w="1176" w:type="dxa"/>
          </w:tcPr>
          <w:p w14:paraId="1F5AD936" w14:textId="682BD4C6" w:rsidR="00AD6CB0" w:rsidRDefault="00AD6CB0" w:rsidP="00AD6CB0">
            <w:pPr>
              <w:rPr>
                <w:ins w:id="121" w:author="Andrew Parcel" w:date="2020-11-23T09:35:00Z"/>
                <w:rFonts w:ascii="Arial" w:hAnsi="Arial" w:cs="Arial"/>
                <w:color w:val="333333"/>
                <w:sz w:val="22"/>
                <w:szCs w:val="22"/>
              </w:rPr>
            </w:pPr>
            <w:ins w:id="122" w:author="Andrew Parcel" w:date="2020-11-23T09:36:00Z">
              <w:r>
                <w:rPr>
                  <w:rFonts w:ascii="Arial" w:hAnsi="Arial" w:cs="Arial"/>
                  <w:color w:val="333333"/>
                  <w:sz w:val="22"/>
                  <w:szCs w:val="22"/>
                </w:rPr>
                <w:t>Yes</w:t>
              </w:r>
            </w:ins>
          </w:p>
        </w:tc>
        <w:tc>
          <w:tcPr>
            <w:tcW w:w="1329" w:type="dxa"/>
          </w:tcPr>
          <w:p w14:paraId="7B4BB67E" w14:textId="77777777" w:rsidR="00AD6CB0" w:rsidRPr="00C90AF8" w:rsidRDefault="00AD6CB0" w:rsidP="00AD6CB0">
            <w:pPr>
              <w:rPr>
                <w:ins w:id="123" w:author="Andrew Parcel" w:date="2020-11-23T09:35:00Z"/>
                <w:rFonts w:ascii="Arial" w:hAnsi="Arial" w:cs="Arial"/>
                <w:color w:val="333333"/>
                <w:sz w:val="22"/>
                <w:szCs w:val="22"/>
              </w:rPr>
            </w:pPr>
          </w:p>
        </w:tc>
        <w:tc>
          <w:tcPr>
            <w:tcW w:w="3919" w:type="dxa"/>
          </w:tcPr>
          <w:p w14:paraId="22A503B9" w14:textId="10618581" w:rsidR="00AD6CB0" w:rsidRPr="00D275C6" w:rsidRDefault="00AD6CB0" w:rsidP="00AD6CB0">
            <w:pPr>
              <w:rPr>
                <w:ins w:id="124" w:author="Andrew Parcel" w:date="2020-11-23T09:35:00Z"/>
                <w:rFonts w:ascii="Arial" w:hAnsi="Arial" w:cs="Arial"/>
                <w:color w:val="333333"/>
                <w:sz w:val="22"/>
                <w:szCs w:val="22"/>
              </w:rPr>
            </w:pPr>
            <w:ins w:id="125" w:author="Andrew Parcel" w:date="2020-11-23T09:37:00Z">
              <w:r>
                <w:rPr>
                  <w:rFonts w:ascii="Arial" w:hAnsi="Arial" w:cs="Arial"/>
                  <w:color w:val="333333"/>
                  <w:sz w:val="22"/>
                  <w:szCs w:val="22"/>
                </w:rPr>
                <w:t>Non-VA coverage on file</w:t>
              </w:r>
            </w:ins>
          </w:p>
        </w:tc>
      </w:tr>
      <w:bookmarkEnd w:id="118"/>
    </w:tbl>
    <w:p w14:paraId="4549ABC4" w14:textId="77777777" w:rsidR="00C934C2" w:rsidRPr="00C934C2" w:rsidRDefault="00C934C2" w:rsidP="00C934C2"/>
    <w:p w14:paraId="364F57F8" w14:textId="77777777" w:rsidR="009919BE" w:rsidRPr="000625BF" w:rsidRDefault="009919BE" w:rsidP="00843C30">
      <w:pPr>
        <w:pStyle w:val="Heading2"/>
      </w:pPr>
      <w:bookmarkStart w:id="126" w:name="_Toc493831807"/>
      <w:r w:rsidRPr="000625BF">
        <w:t>Functional Requirements for IAM</w:t>
      </w:r>
      <w:bookmarkEnd w:id="105"/>
      <w:bookmarkEnd w:id="126"/>
    </w:p>
    <w:p w14:paraId="1CEE8FCD" w14:textId="013FEACF" w:rsidR="009919BE" w:rsidRPr="0062730A" w:rsidRDefault="009919BE" w:rsidP="0003344F">
      <w:pPr>
        <w:pStyle w:val="Body"/>
      </w:pPr>
      <w:r w:rsidRPr="0062730A">
        <w:t>Th</w:t>
      </w:r>
      <w:r w:rsidR="00FE07C8" w:rsidRPr="0062730A">
        <w:t xml:space="preserve">e </w:t>
      </w:r>
      <w:r w:rsidRPr="0062730A">
        <w:t>IAM</w:t>
      </w:r>
      <w:r w:rsidR="00FE07C8" w:rsidRPr="0062730A">
        <w:t xml:space="preserve"> functional</w:t>
      </w:r>
      <w:r w:rsidRPr="0062730A">
        <w:t xml:space="preserve"> requirements for </w:t>
      </w:r>
      <w:r w:rsidR="00475909" w:rsidRPr="0062730A">
        <w:t xml:space="preserve">the </w:t>
      </w:r>
      <w:r w:rsidR="00A16EC3">
        <w:t>DVP</w:t>
      </w:r>
      <w:r w:rsidR="00796F89">
        <w:t xml:space="preserve"> </w:t>
      </w:r>
      <w:r w:rsidRPr="0062730A">
        <w:t>integration</w:t>
      </w:r>
      <w:r w:rsidR="00FE07C8" w:rsidRPr="0062730A">
        <w:t xml:space="preserve"> are identified in this section</w:t>
      </w:r>
      <w:r w:rsidR="007875DA">
        <w:t xml:space="preserve">. </w:t>
      </w:r>
      <w:proofErr w:type="spellStart"/>
      <w:r w:rsidR="007875DA">
        <w:t>IdS</w:t>
      </w:r>
      <w:proofErr w:type="spellEnd"/>
      <w:r w:rsidRPr="0062730A">
        <w:t xml:space="preserve"> provide</w:t>
      </w:r>
      <w:r w:rsidR="003C5793" w:rsidRPr="0062730A">
        <w:t>s</w:t>
      </w:r>
      <w:r w:rsidRPr="0062730A">
        <w:t xml:space="preserve"> the following functionality</w:t>
      </w:r>
      <w:r w:rsidR="00D5188E" w:rsidRPr="0062730A">
        <w:t>.</w:t>
      </w:r>
    </w:p>
    <w:p w14:paraId="070F62A0" w14:textId="77777777" w:rsidR="003C2EED" w:rsidRDefault="003C2EED" w:rsidP="003C2EED">
      <w:pPr>
        <w:pStyle w:val="Heading3"/>
        <w:tabs>
          <w:tab w:val="clear" w:pos="2556"/>
        </w:tabs>
        <w:ind w:left="1080" w:hanging="1080"/>
      </w:pPr>
      <w:bookmarkStart w:id="127" w:name="_Toc493831808"/>
      <w:bookmarkStart w:id="128" w:name="_Toc365035313"/>
      <w:r>
        <w:t>Get Corresponding IDs</w:t>
      </w:r>
      <w:bookmarkEnd w:id="127"/>
    </w:p>
    <w:p w14:paraId="74473B9C" w14:textId="77777777" w:rsidR="000B398F" w:rsidRPr="000B398F" w:rsidRDefault="000B398F" w:rsidP="000B398F">
      <w:r w:rsidRPr="0062730A">
        <w:rPr>
          <w:b/>
        </w:rPr>
        <w:t>Requirements</w:t>
      </w:r>
    </w:p>
    <w:p w14:paraId="6BC6C54F" w14:textId="0C1FBDD3" w:rsidR="000F624D" w:rsidRDefault="000F624D" w:rsidP="000B398F">
      <w:pPr>
        <w:pStyle w:val="ListParagraph"/>
        <w:numPr>
          <w:ilvl w:val="0"/>
          <w:numId w:val="53"/>
        </w:numPr>
      </w:pPr>
      <w:r>
        <w:t>IAM</w:t>
      </w:r>
      <w:r w:rsidRPr="0062730A">
        <w:t xml:space="preserve"> shall support </w:t>
      </w:r>
      <w:r>
        <w:t>Get Corresponding IDs</w:t>
      </w:r>
      <w:r w:rsidRPr="0062730A">
        <w:t xml:space="preserve"> requests from </w:t>
      </w:r>
      <w:r w:rsidR="00A16EC3">
        <w:t>DVP</w:t>
      </w:r>
      <w:r w:rsidRPr="0062730A">
        <w:t>.</w:t>
      </w:r>
    </w:p>
    <w:p w14:paraId="438C486F" w14:textId="77777777" w:rsidR="000F624D" w:rsidRPr="000F624D" w:rsidRDefault="000F624D" w:rsidP="000B398F"/>
    <w:p w14:paraId="77C390FB" w14:textId="77777777" w:rsidR="00A00AC3" w:rsidRDefault="00A00AC3" w:rsidP="001A2DFD">
      <w:pPr>
        <w:pStyle w:val="Heading1"/>
      </w:pPr>
      <w:bookmarkStart w:id="129" w:name="ScopeofIntegration1"/>
      <w:bookmarkStart w:id="130" w:name="_Toc206326205"/>
      <w:bookmarkStart w:id="131" w:name="_Toc206326206"/>
      <w:bookmarkStart w:id="132" w:name="_Toc206326208"/>
      <w:bookmarkStart w:id="133" w:name="_Toc206326210"/>
      <w:bookmarkStart w:id="134" w:name="ApplicableStandards1"/>
      <w:bookmarkStart w:id="135" w:name="_Toc493831809"/>
      <w:bookmarkStart w:id="136" w:name="_Toc65289273"/>
      <w:bookmarkStart w:id="137" w:name="_Ref251583641"/>
      <w:bookmarkStart w:id="138" w:name="_Toc292272738"/>
      <w:bookmarkStart w:id="139" w:name="_Toc304384987"/>
      <w:bookmarkStart w:id="140" w:name="_Toc65289265"/>
      <w:bookmarkStart w:id="141" w:name="_Toc318089001"/>
      <w:bookmarkStart w:id="142" w:name="_Toc320274636"/>
      <w:bookmarkStart w:id="143" w:name="_Toc320279509"/>
      <w:bookmarkStart w:id="144" w:name="_Toc323533378"/>
      <w:bookmarkEnd w:id="128"/>
      <w:bookmarkEnd w:id="129"/>
      <w:bookmarkEnd w:id="130"/>
      <w:bookmarkEnd w:id="131"/>
      <w:bookmarkEnd w:id="132"/>
      <w:bookmarkEnd w:id="133"/>
      <w:bookmarkEnd w:id="134"/>
      <w:r>
        <w:t>Other Specifications</w:t>
      </w:r>
      <w:bookmarkEnd w:id="135"/>
    </w:p>
    <w:p w14:paraId="249DD20A" w14:textId="77777777" w:rsidR="00DB0E4D" w:rsidRPr="00DB0E4D" w:rsidRDefault="00A00AC3" w:rsidP="00843C30">
      <w:pPr>
        <w:pStyle w:val="Heading2"/>
      </w:pPr>
      <w:bookmarkStart w:id="145" w:name="_Toc493831810"/>
      <w:r>
        <w:t>Business Rules Specifications</w:t>
      </w:r>
      <w:bookmarkEnd w:id="145"/>
    </w:p>
    <w:p w14:paraId="558F8FFD" w14:textId="77777777" w:rsidR="00DB0E4D" w:rsidRDefault="002D5F68" w:rsidP="00690B94">
      <w:pPr>
        <w:pStyle w:val="Body"/>
      </w:pPr>
      <w:r>
        <w:t>The b</w:t>
      </w:r>
      <w:r w:rsidR="00A00AC3">
        <w:t xml:space="preserve">usiness </w:t>
      </w:r>
      <w:r>
        <w:t>r</w:t>
      </w:r>
      <w:r w:rsidR="00A00AC3">
        <w:t xml:space="preserve">ules </w:t>
      </w:r>
      <w:r>
        <w:t>s</w:t>
      </w:r>
      <w:r w:rsidR="00F9611D">
        <w:t xml:space="preserve">pecifications </w:t>
      </w:r>
      <w:r w:rsidR="00A00AC3">
        <w:t xml:space="preserve">for this integration </w:t>
      </w:r>
      <w:r w:rsidR="00690B94">
        <w:t>are</w:t>
      </w:r>
      <w:r w:rsidR="0053311F">
        <w:t xml:space="preserve"> reflected in the </w:t>
      </w:r>
      <w:r w:rsidR="00A00AC3">
        <w:t xml:space="preserve">Functional </w:t>
      </w:r>
      <w:r w:rsidR="00D61BF6">
        <w:t>Requirements</w:t>
      </w:r>
      <w:r w:rsidR="000D0443">
        <w:t xml:space="preserve"> s</w:t>
      </w:r>
      <w:r w:rsidR="0053311F">
        <w:t>ection</w:t>
      </w:r>
      <w:r>
        <w:t xml:space="preserve"> of this document</w:t>
      </w:r>
      <w:r w:rsidR="00A00AC3">
        <w:t>.</w:t>
      </w:r>
    </w:p>
    <w:p w14:paraId="7F93CC40" w14:textId="77777777" w:rsidR="00A00AC3" w:rsidRDefault="00A00AC3" w:rsidP="00843C30">
      <w:pPr>
        <w:pStyle w:val="Heading2"/>
      </w:pPr>
      <w:bookmarkStart w:id="146" w:name="_Toc493831811"/>
      <w:r>
        <w:t>Design Constraints Specifications</w:t>
      </w:r>
      <w:bookmarkEnd w:id="146"/>
    </w:p>
    <w:p w14:paraId="640FB04E" w14:textId="77777777" w:rsidR="00A00AC3" w:rsidRDefault="004F330E" w:rsidP="0003344F">
      <w:pPr>
        <w:pStyle w:val="Body"/>
      </w:pPr>
      <w:r>
        <w:t>The d</w:t>
      </w:r>
      <w:r w:rsidR="00A00AC3">
        <w:t xml:space="preserve">esign </w:t>
      </w:r>
      <w:r>
        <w:t>c</w:t>
      </w:r>
      <w:r w:rsidR="00A00AC3">
        <w:t xml:space="preserve">onstraints </w:t>
      </w:r>
      <w:r>
        <w:t xml:space="preserve">specifications </w:t>
      </w:r>
      <w:r w:rsidR="00A00AC3">
        <w:t xml:space="preserve">are </w:t>
      </w:r>
      <w:r>
        <w:t xml:space="preserve">identified in the Functional Requirements section of this document </w:t>
      </w:r>
      <w:r w:rsidR="003F2DDA">
        <w:t>and in the following document:</w:t>
      </w:r>
    </w:p>
    <w:p w14:paraId="48EB8052" w14:textId="77777777" w:rsidR="00A00AC3" w:rsidRDefault="00A00AC3" w:rsidP="00F6456E">
      <w:pPr>
        <w:pStyle w:val="ListParagraph"/>
        <w:numPr>
          <w:ilvl w:val="0"/>
          <w:numId w:val="30"/>
        </w:numPr>
      </w:pPr>
      <w:r>
        <w:t>MVI</w:t>
      </w:r>
      <w:r w:rsidRPr="006A4D73">
        <w:t xml:space="preserve"> Service Description Document</w:t>
      </w:r>
    </w:p>
    <w:p w14:paraId="0DA6976B" w14:textId="77777777" w:rsidR="00A00AC3" w:rsidRPr="00C100D4" w:rsidRDefault="00A00AC3" w:rsidP="00843C30">
      <w:pPr>
        <w:pStyle w:val="Heading2"/>
      </w:pPr>
      <w:bookmarkStart w:id="147" w:name="_Toc493831812"/>
      <w:r w:rsidRPr="00C100D4">
        <w:t>Disaster Recovery Specifications</w:t>
      </w:r>
      <w:bookmarkEnd w:id="147"/>
    </w:p>
    <w:p w14:paraId="4B0B9E3D" w14:textId="38C20B17" w:rsidR="00A00AC3" w:rsidRPr="00C100D4" w:rsidRDefault="00A00AC3" w:rsidP="00BD63DD">
      <w:pPr>
        <w:pStyle w:val="Body"/>
      </w:pPr>
      <w:r w:rsidRPr="00C100D4">
        <w:t xml:space="preserve">There are no disaster recovery specifications for the </w:t>
      </w:r>
      <w:r w:rsidR="00A16EC3">
        <w:t>DVP</w:t>
      </w:r>
      <w:r w:rsidR="00796F89">
        <w:t xml:space="preserve"> </w:t>
      </w:r>
      <w:r w:rsidRPr="00C100D4">
        <w:t xml:space="preserve">integration with </w:t>
      </w:r>
      <w:r w:rsidR="00714165" w:rsidRPr="00C100D4">
        <w:t>IAM</w:t>
      </w:r>
      <w:r w:rsidRPr="00C100D4">
        <w:t xml:space="preserve"> </w:t>
      </w:r>
      <w:r w:rsidR="00E056C0" w:rsidRPr="00C100D4">
        <w:t>s</w:t>
      </w:r>
      <w:r w:rsidRPr="00C100D4">
        <w:t>ervices.</w:t>
      </w:r>
      <w:r w:rsidR="00E056C0" w:rsidRPr="00C100D4">
        <w:t xml:space="preserve"> The </w:t>
      </w:r>
      <w:proofErr w:type="spellStart"/>
      <w:r w:rsidRPr="00C100D4">
        <w:t>IdS</w:t>
      </w:r>
      <w:proofErr w:type="spellEnd"/>
      <w:r w:rsidRPr="00C100D4">
        <w:t xml:space="preserve"> disaster recovery specifications</w:t>
      </w:r>
      <w:r w:rsidR="00E056C0" w:rsidRPr="00C100D4">
        <w:t xml:space="preserve"> include the </w:t>
      </w:r>
      <w:r w:rsidRPr="00C100D4">
        <w:t>follow</w:t>
      </w:r>
      <w:r w:rsidR="00E056C0" w:rsidRPr="00C100D4">
        <w:t>ing</w:t>
      </w:r>
      <w:r w:rsidRPr="00C100D4">
        <w:t>:</w:t>
      </w:r>
    </w:p>
    <w:p w14:paraId="17C2771C" w14:textId="77777777" w:rsidR="00A00AC3" w:rsidRPr="00C100D4" w:rsidRDefault="00A00AC3" w:rsidP="00F6456E">
      <w:pPr>
        <w:pStyle w:val="ListParagraph"/>
        <w:numPr>
          <w:ilvl w:val="0"/>
          <w:numId w:val="23"/>
        </w:numPr>
        <w:rPr>
          <w:szCs w:val="24"/>
        </w:rPr>
      </w:pPr>
      <w:r w:rsidRPr="00C100D4">
        <w:t xml:space="preserve">The disaster recovery specifications are detailed in the </w:t>
      </w:r>
      <w:r w:rsidR="00E056C0" w:rsidRPr="00C100D4">
        <w:t>Person Service Identity Management (</w:t>
      </w:r>
      <w:r w:rsidRPr="00C100D4">
        <w:t>PSIM</w:t>
      </w:r>
      <w:r w:rsidR="00E056C0" w:rsidRPr="00C100D4">
        <w:t>)</w:t>
      </w:r>
      <w:r w:rsidR="000223ED" w:rsidRPr="00C100D4">
        <w:t xml:space="preserve"> Continuity of Operations Plan (COOP), </w:t>
      </w:r>
      <w:r w:rsidR="00E056C0" w:rsidRPr="00C100D4">
        <w:t xml:space="preserve">Master Patient </w:t>
      </w:r>
      <w:proofErr w:type="gramStart"/>
      <w:r w:rsidR="00E056C0" w:rsidRPr="00C100D4">
        <w:t>Index(</w:t>
      </w:r>
      <w:proofErr w:type="gramEnd"/>
      <w:r w:rsidRPr="00C100D4">
        <w:t>MPI</w:t>
      </w:r>
      <w:r w:rsidR="00E056C0" w:rsidRPr="00C100D4">
        <w:t>)</w:t>
      </w:r>
      <w:r w:rsidRPr="00C100D4">
        <w:t xml:space="preserve"> </w:t>
      </w:r>
      <w:r w:rsidR="000223ED" w:rsidRPr="00C100D4">
        <w:t xml:space="preserve">COOP, </w:t>
      </w:r>
      <w:r w:rsidRPr="00C100D4">
        <w:t>and</w:t>
      </w:r>
      <w:r w:rsidR="004A05D1" w:rsidRPr="00C100D4">
        <w:t xml:space="preserve"> </w:t>
      </w:r>
      <w:r w:rsidR="000223ED" w:rsidRPr="00C100D4">
        <w:t>Austin Information Technology Center</w:t>
      </w:r>
      <w:r w:rsidR="000223ED" w:rsidRPr="00C100D4" w:rsidDel="000223ED">
        <w:t xml:space="preserve"> </w:t>
      </w:r>
      <w:r w:rsidR="000223ED" w:rsidRPr="00C100D4">
        <w:t>(</w:t>
      </w:r>
      <w:r w:rsidRPr="00C100D4">
        <w:t>AI</w:t>
      </w:r>
      <w:r w:rsidR="00E056C0" w:rsidRPr="00C100D4">
        <w:t>T</w:t>
      </w:r>
      <w:r w:rsidRPr="00C100D4">
        <w:t>C</w:t>
      </w:r>
      <w:r w:rsidR="000223ED" w:rsidRPr="00C100D4">
        <w:t>)</w:t>
      </w:r>
      <w:r w:rsidRPr="00C100D4">
        <w:t xml:space="preserve"> Master Disaster Recovery Plan. These documents</w:t>
      </w:r>
      <w:r w:rsidR="00E056C0" w:rsidRPr="00C100D4">
        <w:t xml:space="preserve"> are </w:t>
      </w:r>
      <w:r w:rsidR="000D5AAF" w:rsidRPr="00C100D4">
        <w:t xml:space="preserve">protected and </w:t>
      </w:r>
      <w:r w:rsidR="004A05D1" w:rsidRPr="00C100D4">
        <w:t>stored securely</w:t>
      </w:r>
      <w:r w:rsidR="00E056C0" w:rsidRPr="00C100D4">
        <w:t xml:space="preserve"> in</w:t>
      </w:r>
      <w:r w:rsidRPr="00C100D4">
        <w:t xml:space="preserve"> the VA </w:t>
      </w:r>
      <w:r w:rsidR="00E056C0" w:rsidRPr="00C100D4">
        <w:t>Security Management and Reporting Tool (</w:t>
      </w:r>
      <w:r w:rsidRPr="00C100D4">
        <w:t>SMART</w:t>
      </w:r>
      <w:r w:rsidR="00E056C0" w:rsidRPr="00C100D4">
        <w:t>)</w:t>
      </w:r>
      <w:r w:rsidRPr="00C100D4">
        <w:t xml:space="preserve"> system.</w:t>
      </w:r>
    </w:p>
    <w:p w14:paraId="1A6024B2" w14:textId="77777777" w:rsidR="00A00AC3" w:rsidRPr="00E33137" w:rsidRDefault="00A00AC3" w:rsidP="00843C30">
      <w:pPr>
        <w:pStyle w:val="Heading2"/>
      </w:pPr>
      <w:bookmarkStart w:id="148" w:name="_Toc493831813"/>
      <w:r w:rsidRPr="00E33137">
        <w:t>Performance Specifications</w:t>
      </w:r>
      <w:bookmarkEnd w:id="148"/>
    </w:p>
    <w:p w14:paraId="756C8AFD" w14:textId="0730429E" w:rsidR="00A00AC3" w:rsidRPr="00C100D4" w:rsidRDefault="00A16EC3" w:rsidP="00135051">
      <w:pPr>
        <w:pStyle w:val="Body"/>
      </w:pPr>
      <w:r>
        <w:t>DVP</w:t>
      </w:r>
      <w:r w:rsidR="00796F89">
        <w:t xml:space="preserve"> </w:t>
      </w:r>
      <w:r w:rsidR="00A00AC3" w:rsidRPr="00C100D4">
        <w:t>estimates the following:</w:t>
      </w:r>
      <w:r w:rsidR="00463773">
        <w:t xml:space="preserve"> </w:t>
      </w:r>
    </w:p>
    <w:p w14:paraId="601D134E" w14:textId="64BE907E" w:rsidR="007404CD" w:rsidRPr="007404CD" w:rsidDel="00AD6CB0" w:rsidRDefault="007404CD" w:rsidP="007404CD">
      <w:pPr>
        <w:pStyle w:val="ListParagraph"/>
        <w:widowControl/>
        <w:numPr>
          <w:ilvl w:val="0"/>
          <w:numId w:val="41"/>
        </w:numPr>
        <w:rPr>
          <w:del w:id="149" w:author="Andrew Parcel" w:date="2020-11-23T10:03:00Z"/>
          <w:color w:val="000000" w:themeColor="text1"/>
        </w:rPr>
      </w:pPr>
      <w:del w:id="150" w:author="Andrew Parcel" w:date="2020-11-23T10:03:00Z">
        <w:r w:rsidRPr="007404CD" w:rsidDel="00AD6CB0">
          <w:rPr>
            <w:color w:val="000000" w:themeColor="text1"/>
          </w:rPr>
          <w:delText xml:space="preserve">Number of users: </w:delText>
        </w:r>
        <w:r w:rsidR="000A20F6" w:rsidDel="00AD6CB0">
          <w:rPr>
            <w:color w:val="000000" w:themeColor="text1"/>
          </w:rPr>
          <w:delText>5,000 concurrent users</w:delText>
        </w:r>
        <w:r w:rsidRPr="007404CD" w:rsidDel="00AD6CB0">
          <w:rPr>
            <w:color w:val="000000" w:themeColor="text1"/>
          </w:rPr>
          <w:delText xml:space="preserve">  </w:delText>
        </w:r>
      </w:del>
    </w:p>
    <w:p w14:paraId="567A79DE" w14:textId="6D0BBEC2" w:rsidR="007404CD" w:rsidRPr="007404CD" w:rsidRDefault="007404CD" w:rsidP="007404CD">
      <w:pPr>
        <w:pStyle w:val="ListParagraph"/>
        <w:widowControl/>
        <w:numPr>
          <w:ilvl w:val="0"/>
          <w:numId w:val="41"/>
        </w:numPr>
        <w:rPr>
          <w:color w:val="000000" w:themeColor="text1"/>
        </w:rPr>
      </w:pPr>
      <w:r w:rsidRPr="007404CD">
        <w:rPr>
          <w:color w:val="000000" w:themeColor="text1"/>
        </w:rPr>
        <w:t>Estimated daily total number of</w:t>
      </w:r>
      <w:r w:rsidR="00F303FA" w:rsidRPr="007404CD">
        <w:rPr>
          <w:color w:val="000000" w:themeColor="text1"/>
        </w:rPr>
        <w:t> Get</w:t>
      </w:r>
      <w:r w:rsidRPr="007404CD">
        <w:rPr>
          <w:color w:val="000000" w:themeColor="text1"/>
        </w:rPr>
        <w:t xml:space="preserve"> Corresponding </w:t>
      </w:r>
      <w:r w:rsidR="00F303FA" w:rsidRPr="007404CD">
        <w:rPr>
          <w:color w:val="000000" w:themeColor="text1"/>
        </w:rPr>
        <w:t xml:space="preserve">IDs </w:t>
      </w:r>
      <w:r w:rsidRPr="007404CD">
        <w:rPr>
          <w:color w:val="000000" w:themeColor="text1"/>
        </w:rPr>
        <w:t>requests:</w:t>
      </w:r>
      <w:r w:rsidR="000A20F6">
        <w:rPr>
          <w:color w:val="000000" w:themeColor="text1"/>
        </w:rPr>
        <w:t xml:space="preserve"> </w:t>
      </w:r>
      <w:del w:id="151" w:author="Andrew Parcel" w:date="2020-11-23T10:03:00Z">
        <w:r w:rsidR="000A20F6" w:rsidDel="00AD6CB0">
          <w:rPr>
            <w:color w:val="000000" w:themeColor="text1"/>
          </w:rPr>
          <w:delText>500 calls /sec.</w:delText>
        </w:r>
        <w:r w:rsidR="0044261D" w:rsidDel="00AD6CB0">
          <w:rPr>
            <w:color w:val="000000" w:themeColor="text1"/>
          </w:rPr>
          <w:delText xml:space="preserve"> or 720,000</w:delText>
        </w:r>
      </w:del>
      <w:ins w:id="152" w:author="Andrew Parcel" w:date="2020-11-23T10:03:00Z">
        <w:r w:rsidR="00AD6CB0">
          <w:rPr>
            <w:color w:val="000000" w:themeColor="text1"/>
          </w:rPr>
          <w:t>15,000</w:t>
        </w:r>
      </w:ins>
      <w:r w:rsidR="0044261D">
        <w:rPr>
          <w:color w:val="000000" w:themeColor="text1"/>
        </w:rPr>
        <w:t xml:space="preserve"> daily</w:t>
      </w:r>
      <w:ins w:id="153" w:author="Andrew Parcel" w:date="2020-11-23T10:03:00Z">
        <w:r w:rsidR="00AD6CB0">
          <w:rPr>
            <w:color w:val="000000" w:themeColor="text1"/>
          </w:rPr>
          <w:t xml:space="preserve"> (initially)</w:t>
        </w:r>
      </w:ins>
    </w:p>
    <w:p w14:paraId="33A20E05" w14:textId="6CE0F164" w:rsidR="007404CD" w:rsidRPr="007404CD" w:rsidRDefault="007404CD" w:rsidP="007404CD">
      <w:pPr>
        <w:pStyle w:val="ListParagraph"/>
        <w:widowControl/>
        <w:numPr>
          <w:ilvl w:val="0"/>
          <w:numId w:val="41"/>
        </w:numPr>
        <w:rPr>
          <w:color w:val="000000" w:themeColor="text1"/>
        </w:rPr>
      </w:pPr>
      <w:r w:rsidRPr="007404CD">
        <w:rPr>
          <w:color w:val="000000" w:themeColor="text1"/>
        </w:rPr>
        <w:t>Estimated monthly total number of Get Corresponding IDs requests:</w:t>
      </w:r>
      <w:r w:rsidR="0052702B">
        <w:rPr>
          <w:color w:val="000000" w:themeColor="text1"/>
        </w:rPr>
        <w:t xml:space="preserve"> </w:t>
      </w:r>
      <w:del w:id="154" w:author="Andrew Parcel" w:date="2020-11-23T10:12:00Z">
        <w:r w:rsidR="0044261D" w:rsidDel="00AD6CB0">
          <w:rPr>
            <w:color w:val="000000" w:themeColor="text1"/>
          </w:rPr>
          <w:delText>22</w:delText>
        </w:r>
      </w:del>
      <w:ins w:id="155" w:author="Andrew Parcel" w:date="2020-11-23T10:12:00Z">
        <w:r w:rsidR="00AD6CB0">
          <w:rPr>
            <w:color w:val="000000" w:themeColor="text1"/>
          </w:rPr>
          <w:t>450</w:t>
        </w:r>
      </w:ins>
      <w:r w:rsidR="0052702B">
        <w:rPr>
          <w:color w:val="000000" w:themeColor="text1"/>
        </w:rPr>
        <w:t>,000</w:t>
      </w:r>
      <w:del w:id="156" w:author="Andrew Parcel" w:date="2020-11-23T10:12:00Z">
        <w:r w:rsidR="0052702B" w:rsidDel="00AD6CB0">
          <w:rPr>
            <w:color w:val="000000" w:themeColor="text1"/>
          </w:rPr>
          <w:delText>,000</w:delText>
        </w:r>
      </w:del>
      <w:r w:rsidR="0044261D">
        <w:rPr>
          <w:color w:val="000000" w:themeColor="text1"/>
        </w:rPr>
        <w:t xml:space="preserve"> monthly</w:t>
      </w:r>
      <w:ins w:id="157" w:author="Andrew Parcel" w:date="2020-11-23T10:12:00Z">
        <w:r w:rsidR="00AD6CB0">
          <w:rPr>
            <w:color w:val="000000" w:themeColor="text1"/>
          </w:rPr>
          <w:t xml:space="preserve"> (initially)</w:t>
        </w:r>
      </w:ins>
    </w:p>
    <w:p w14:paraId="6B009D85" w14:textId="77777777" w:rsidR="007404CD" w:rsidRPr="007404CD" w:rsidRDefault="007404CD" w:rsidP="007404CD">
      <w:pPr>
        <w:pStyle w:val="ListParagraph"/>
        <w:widowControl/>
        <w:numPr>
          <w:ilvl w:val="0"/>
          <w:numId w:val="41"/>
        </w:numPr>
        <w:rPr>
          <w:color w:val="000000" w:themeColor="text1"/>
        </w:rPr>
      </w:pPr>
      <w:r w:rsidRPr="007404CD">
        <w:rPr>
          <w:color w:val="000000" w:themeColor="text1"/>
        </w:rPr>
        <w:t>Standard hours of operation:</w:t>
      </w:r>
    </w:p>
    <w:p w14:paraId="11A7F101" w14:textId="77777777" w:rsidR="007404CD" w:rsidRPr="007404CD" w:rsidRDefault="007404CD" w:rsidP="007404CD">
      <w:pPr>
        <w:pStyle w:val="ListParagraph"/>
        <w:widowControl/>
        <w:numPr>
          <w:ilvl w:val="1"/>
          <w:numId w:val="41"/>
        </w:numPr>
        <w:rPr>
          <w:color w:val="000000" w:themeColor="text1"/>
        </w:rPr>
      </w:pPr>
      <w:r w:rsidRPr="007404CD">
        <w:rPr>
          <w:color w:val="000000" w:themeColor="text1"/>
        </w:rPr>
        <w:t xml:space="preserve">Peak usage times: </w:t>
      </w:r>
      <w:r w:rsidR="000A20F6">
        <w:rPr>
          <w:color w:val="000000" w:themeColor="text1"/>
        </w:rPr>
        <w:t>24/7/365</w:t>
      </w:r>
    </w:p>
    <w:p w14:paraId="72D5663D" w14:textId="77777777" w:rsidR="007404CD" w:rsidRPr="007404CD" w:rsidRDefault="007404CD" w:rsidP="007404CD">
      <w:pPr>
        <w:pStyle w:val="ListParagraph"/>
        <w:widowControl/>
        <w:numPr>
          <w:ilvl w:val="0"/>
          <w:numId w:val="42"/>
        </w:numPr>
        <w:ind w:left="630"/>
        <w:rPr>
          <w:color w:val="000000" w:themeColor="text1"/>
        </w:rPr>
      </w:pPr>
      <w:r w:rsidRPr="007404CD">
        <w:rPr>
          <w:color w:val="000000" w:themeColor="text1"/>
        </w:rPr>
        <w:t>Bulk Processes: No</w:t>
      </w:r>
    </w:p>
    <w:p w14:paraId="7FC018CF" w14:textId="1F15CD20" w:rsidR="00222215" w:rsidRPr="0000510D" w:rsidRDefault="00134544" w:rsidP="0000510D">
      <w:pPr>
        <w:pStyle w:val="ListParagraph"/>
        <w:widowControl/>
        <w:numPr>
          <w:ilvl w:val="0"/>
          <w:numId w:val="42"/>
        </w:numPr>
        <w:ind w:left="630"/>
        <w:rPr>
          <w:color w:val="000000" w:themeColor="text1"/>
        </w:rPr>
      </w:pPr>
      <w:r>
        <w:rPr>
          <w:color w:val="000000" w:themeColor="text1"/>
        </w:rPr>
        <w:t xml:space="preserve">Estimated growth rate: </w:t>
      </w:r>
      <w:del w:id="158" w:author="Andrew Parcel" w:date="2020-11-23T10:11:00Z">
        <w:r w:rsidR="00463773" w:rsidDel="00AD6CB0">
          <w:rPr>
            <w:color w:val="000000" w:themeColor="text1"/>
          </w:rPr>
          <w:delText>TBD</w:delText>
        </w:r>
      </w:del>
      <w:ins w:id="159" w:author="Andrew Parcel" w:date="2020-11-23T10:11:00Z">
        <w:r w:rsidR="00AD6CB0">
          <w:rPr>
            <w:color w:val="000000" w:themeColor="text1"/>
          </w:rPr>
          <w:t>275,0000 requests daily within six months</w:t>
        </w:r>
      </w:ins>
    </w:p>
    <w:p w14:paraId="0784B7B6" w14:textId="77777777" w:rsidR="00A00AC3" w:rsidRPr="00E33137" w:rsidRDefault="00A00AC3" w:rsidP="00843C30">
      <w:pPr>
        <w:pStyle w:val="Heading2"/>
      </w:pPr>
      <w:bookmarkStart w:id="160" w:name="_Toc493831814"/>
      <w:r w:rsidRPr="00E33137">
        <w:t xml:space="preserve">Quality Attributes </w:t>
      </w:r>
      <w:r w:rsidRPr="00585B7F">
        <w:t>Specifications</w:t>
      </w:r>
      <w:bookmarkEnd w:id="160"/>
    </w:p>
    <w:p w14:paraId="098873FF" w14:textId="0495194F" w:rsidR="00A00AC3" w:rsidRPr="00C100D4" w:rsidRDefault="00A16EC3" w:rsidP="00963D63">
      <w:pPr>
        <w:pStyle w:val="Body"/>
      </w:pPr>
      <w:r>
        <w:t>DVP</w:t>
      </w:r>
      <w:r w:rsidR="00796F89">
        <w:t xml:space="preserve"> </w:t>
      </w:r>
      <w:r w:rsidR="00A00AC3" w:rsidRPr="00C100D4">
        <w:t xml:space="preserve">shall be required to conform to </w:t>
      </w:r>
      <w:r w:rsidR="00C67727" w:rsidRPr="00C100D4">
        <w:t>all IAM</w:t>
      </w:r>
      <w:r w:rsidR="00A00AC3" w:rsidRPr="00C100D4">
        <w:t xml:space="preserve"> design</w:t>
      </w:r>
      <w:r w:rsidR="00C67727" w:rsidRPr="00C100D4">
        <w:t xml:space="preserve"> and</w:t>
      </w:r>
      <w:r w:rsidR="003402E6" w:rsidRPr="00C100D4">
        <w:t xml:space="preserve"> </w:t>
      </w:r>
      <w:r w:rsidR="00A00AC3" w:rsidRPr="00C100D4">
        <w:t>coding standards</w:t>
      </w:r>
      <w:r w:rsidR="00C67727" w:rsidRPr="00C100D4">
        <w:t>.</w:t>
      </w:r>
      <w:r w:rsidR="00E873C4">
        <w:t xml:space="preserve"> </w:t>
      </w:r>
      <w:r w:rsidR="00FC409B" w:rsidRPr="00C100D4">
        <w:t xml:space="preserve">The </w:t>
      </w:r>
      <w:r w:rsidR="00A00AC3" w:rsidRPr="00C100D4">
        <w:t xml:space="preserve">IAM and </w:t>
      </w:r>
      <w:r>
        <w:t>DVP</w:t>
      </w:r>
      <w:r w:rsidR="00796F89">
        <w:t xml:space="preserve"> </w:t>
      </w:r>
      <w:r w:rsidR="00A00AC3" w:rsidRPr="00C100D4">
        <w:t xml:space="preserve">integration teams comply with the quality specifications set forth by the VA IAM Project Management Plan, Section 5 Quality Management Approach. IAM and </w:t>
      </w:r>
      <w:r>
        <w:t>DVP</w:t>
      </w:r>
      <w:r w:rsidR="00796F89">
        <w:t xml:space="preserve"> </w:t>
      </w:r>
      <w:r w:rsidR="00A00AC3" w:rsidRPr="00C100D4">
        <w:t>participate in the following activities to ensure the quality of the system:</w:t>
      </w:r>
    </w:p>
    <w:p w14:paraId="52D6BDED" w14:textId="77777777" w:rsidR="00A00AC3" w:rsidRPr="00C100D4" w:rsidRDefault="00FC409B" w:rsidP="00F6456E">
      <w:pPr>
        <w:pStyle w:val="ListParagraph"/>
        <w:numPr>
          <w:ilvl w:val="0"/>
          <w:numId w:val="27"/>
        </w:numPr>
      </w:pPr>
      <w:r w:rsidRPr="00C100D4">
        <w:lastRenderedPageBreak/>
        <w:t xml:space="preserve">Acceptance and baseline of the </w:t>
      </w:r>
      <w:proofErr w:type="spellStart"/>
      <w:r w:rsidR="003F2DDA">
        <w:t>iRSD</w:t>
      </w:r>
      <w:proofErr w:type="spellEnd"/>
    </w:p>
    <w:p w14:paraId="13410118" w14:textId="77777777" w:rsidR="00A00AC3" w:rsidRPr="00C100D4" w:rsidRDefault="00A00AC3" w:rsidP="00F6456E">
      <w:pPr>
        <w:pStyle w:val="ListParagraph"/>
        <w:numPr>
          <w:ilvl w:val="0"/>
          <w:numId w:val="27"/>
        </w:numPr>
      </w:pPr>
      <w:r w:rsidRPr="00C100D4">
        <w:t xml:space="preserve">Change </w:t>
      </w:r>
      <w:r w:rsidR="00FC409B" w:rsidRPr="00C100D4">
        <w:t>c</w:t>
      </w:r>
      <w:r w:rsidRPr="00C100D4">
        <w:t>ontrol</w:t>
      </w:r>
    </w:p>
    <w:p w14:paraId="3FD3C0F2" w14:textId="77777777" w:rsidR="00A00AC3" w:rsidRPr="00C100D4" w:rsidRDefault="00A00AC3" w:rsidP="00F6456E">
      <w:pPr>
        <w:pStyle w:val="ListParagraph"/>
        <w:numPr>
          <w:ilvl w:val="0"/>
          <w:numId w:val="27"/>
        </w:numPr>
      </w:pPr>
      <w:r w:rsidRPr="00C100D4">
        <w:t xml:space="preserve">Unit </w:t>
      </w:r>
      <w:r w:rsidR="00FC409B" w:rsidRPr="00C100D4">
        <w:t>t</w:t>
      </w:r>
      <w:r w:rsidRPr="00C100D4">
        <w:t>esting</w:t>
      </w:r>
    </w:p>
    <w:p w14:paraId="399DEBD7" w14:textId="77777777" w:rsidR="00A00AC3" w:rsidRPr="00C100D4" w:rsidRDefault="00A00AC3" w:rsidP="00F6456E">
      <w:pPr>
        <w:pStyle w:val="ListParagraph"/>
        <w:numPr>
          <w:ilvl w:val="0"/>
          <w:numId w:val="27"/>
        </w:numPr>
      </w:pPr>
      <w:r w:rsidRPr="00C100D4">
        <w:t>Integration/</w:t>
      </w:r>
      <w:r w:rsidR="00FC409B" w:rsidRPr="00C100D4">
        <w:t>f</w:t>
      </w:r>
      <w:r w:rsidRPr="00C100D4">
        <w:t xml:space="preserve">unctional </w:t>
      </w:r>
      <w:r w:rsidR="00FC409B" w:rsidRPr="00C100D4">
        <w:t>t</w:t>
      </w:r>
      <w:r w:rsidRPr="00C100D4">
        <w:t>esting</w:t>
      </w:r>
    </w:p>
    <w:p w14:paraId="7A6D6E78" w14:textId="77777777" w:rsidR="00A00AC3" w:rsidRPr="00C100D4" w:rsidRDefault="00A00AC3" w:rsidP="00F6456E">
      <w:pPr>
        <w:pStyle w:val="ListParagraph"/>
        <w:numPr>
          <w:ilvl w:val="0"/>
          <w:numId w:val="27"/>
        </w:numPr>
      </w:pPr>
      <w:r w:rsidRPr="00C100D4">
        <w:t xml:space="preserve">User </w:t>
      </w:r>
      <w:r w:rsidR="00FC409B" w:rsidRPr="00C100D4">
        <w:t>a</w:t>
      </w:r>
      <w:r w:rsidRPr="00C100D4">
        <w:t xml:space="preserve">cceptance </w:t>
      </w:r>
      <w:r w:rsidR="00FC409B" w:rsidRPr="00C100D4">
        <w:t>t</w:t>
      </w:r>
      <w:r w:rsidRPr="00C100D4">
        <w:t>esting</w:t>
      </w:r>
    </w:p>
    <w:p w14:paraId="5333E9DA" w14:textId="77777777" w:rsidR="00A00AC3" w:rsidRPr="00C100D4" w:rsidRDefault="00A00AC3" w:rsidP="00963D63">
      <w:pPr>
        <w:pStyle w:val="Body"/>
      </w:pPr>
      <w:r w:rsidRPr="00C100D4">
        <w:t xml:space="preserve">The following quality processes </w:t>
      </w:r>
      <w:r w:rsidR="003C5793" w:rsidRPr="00C100D4">
        <w:t>are</w:t>
      </w:r>
      <w:r w:rsidRPr="00C100D4">
        <w:t xml:space="preserve"> followed:</w:t>
      </w:r>
    </w:p>
    <w:p w14:paraId="099F3E91" w14:textId="77777777" w:rsidR="00A00AC3" w:rsidRPr="00C100D4" w:rsidRDefault="00A00AC3" w:rsidP="00F6456E">
      <w:pPr>
        <w:pStyle w:val="ListParagraph"/>
        <w:numPr>
          <w:ilvl w:val="0"/>
          <w:numId w:val="28"/>
        </w:numPr>
      </w:pPr>
      <w:r w:rsidRPr="00C100D4">
        <w:t xml:space="preserve">Stakeholder </w:t>
      </w:r>
      <w:r w:rsidR="00253CBA" w:rsidRPr="00C100D4">
        <w:t>Review and Oversight</w:t>
      </w:r>
    </w:p>
    <w:p w14:paraId="3D300982" w14:textId="66F8A4DE" w:rsidR="00A00AC3" w:rsidRPr="00C100D4" w:rsidRDefault="00A00AC3" w:rsidP="00963D63">
      <w:pPr>
        <w:pStyle w:val="ListParagraph"/>
      </w:pPr>
      <w:r w:rsidRPr="00C100D4">
        <w:t xml:space="preserve">The </w:t>
      </w:r>
      <w:r w:rsidR="00A16EC3">
        <w:t>DVP</w:t>
      </w:r>
      <w:r w:rsidR="00796F89">
        <w:t xml:space="preserve"> </w:t>
      </w:r>
      <w:r w:rsidRPr="00C100D4">
        <w:t>development team shall include both IAM business and technical representatives as stakeholders for approval of the IAM-related detailed requirements and design.</w:t>
      </w:r>
    </w:p>
    <w:p w14:paraId="76E988FB" w14:textId="77777777" w:rsidR="00A00AC3" w:rsidRPr="00C100D4" w:rsidRDefault="00A00AC3" w:rsidP="00F6456E">
      <w:pPr>
        <w:pStyle w:val="ListParagraph"/>
        <w:numPr>
          <w:ilvl w:val="0"/>
          <w:numId w:val="28"/>
        </w:numPr>
      </w:pPr>
      <w:r w:rsidRPr="00C100D4">
        <w:t>Requirements Management Traceability</w:t>
      </w:r>
    </w:p>
    <w:p w14:paraId="7838ED55" w14:textId="6BD9C930" w:rsidR="00A00AC3" w:rsidRPr="00C100D4" w:rsidRDefault="00A00AC3" w:rsidP="00963D63">
      <w:pPr>
        <w:pStyle w:val="ListParagraph"/>
      </w:pPr>
      <w:r w:rsidRPr="00C100D4">
        <w:t xml:space="preserve">The IAM portion of the </w:t>
      </w:r>
      <w:r w:rsidR="00A16EC3">
        <w:t>DVP</w:t>
      </w:r>
      <w:r w:rsidR="00796F89">
        <w:t xml:space="preserve"> </w:t>
      </w:r>
      <w:r w:rsidRPr="00C100D4">
        <w:t xml:space="preserve">detailed system and user interface requirements and design specifications shall be traceable back to this </w:t>
      </w:r>
      <w:proofErr w:type="spellStart"/>
      <w:r w:rsidRPr="00C100D4">
        <w:t>iRSD</w:t>
      </w:r>
      <w:proofErr w:type="spellEnd"/>
      <w:r w:rsidRPr="00C100D4">
        <w:t>.</w:t>
      </w:r>
    </w:p>
    <w:p w14:paraId="3AF5C24D" w14:textId="77777777" w:rsidR="00A00AC3" w:rsidRPr="00C100D4" w:rsidRDefault="00A00AC3" w:rsidP="00F6456E">
      <w:pPr>
        <w:pStyle w:val="ListParagraph"/>
        <w:numPr>
          <w:ilvl w:val="0"/>
          <w:numId w:val="28"/>
        </w:numPr>
      </w:pPr>
      <w:r w:rsidRPr="00C100D4">
        <w:t>Change Control</w:t>
      </w:r>
    </w:p>
    <w:p w14:paraId="012BD786" w14:textId="77777777" w:rsidR="00A00AC3" w:rsidRPr="00C100D4" w:rsidRDefault="00A00AC3" w:rsidP="00963D63">
      <w:pPr>
        <w:pStyle w:val="ListParagraph"/>
      </w:pPr>
      <w:r w:rsidRPr="00C100D4">
        <w:t xml:space="preserve">The baselined version of this </w:t>
      </w:r>
      <w:proofErr w:type="spellStart"/>
      <w:r w:rsidRPr="00C100D4">
        <w:t>iRSD</w:t>
      </w:r>
      <w:proofErr w:type="spellEnd"/>
      <w:r w:rsidRPr="00C100D4">
        <w:t xml:space="preserve"> </w:t>
      </w:r>
      <w:r w:rsidR="00B549F9" w:rsidRPr="00C100D4">
        <w:t>is</w:t>
      </w:r>
      <w:r w:rsidRPr="00C100D4">
        <w:t xml:space="preserve"> stored in </w:t>
      </w:r>
      <w:r w:rsidR="00FC409B" w:rsidRPr="00C100D4">
        <w:t xml:space="preserve">IBM </w:t>
      </w:r>
      <w:r w:rsidR="0013512C">
        <w:t>Jazz Team Server</w:t>
      </w:r>
      <w:r w:rsidRPr="00C100D4">
        <w:t xml:space="preserve">. Changes to this </w:t>
      </w:r>
      <w:proofErr w:type="spellStart"/>
      <w:r w:rsidRPr="00C100D4">
        <w:t>iRSD</w:t>
      </w:r>
      <w:proofErr w:type="spellEnd"/>
      <w:r w:rsidRPr="00C100D4">
        <w:t xml:space="preserve"> shall be accomplished by creating an IAM </w:t>
      </w:r>
      <w:r w:rsidR="0013512C">
        <w:t>work item</w:t>
      </w:r>
      <w:r w:rsidRPr="00C100D4">
        <w:t xml:space="preserve"> (</w:t>
      </w:r>
      <w:r w:rsidR="0013512C">
        <w:t>WI</w:t>
      </w:r>
      <w:r w:rsidRPr="00C100D4">
        <w:t xml:space="preserve">) and shall follow </w:t>
      </w:r>
      <w:r w:rsidR="002B673D">
        <w:t>the Veteran focused Integration Process (VIP)</w:t>
      </w:r>
      <w:r w:rsidR="002B673D" w:rsidRPr="005353C9">
        <w:t xml:space="preserve"> </w:t>
      </w:r>
      <w:r w:rsidRPr="00C100D4">
        <w:t>approval processes.</w:t>
      </w:r>
    </w:p>
    <w:p w14:paraId="09F7D11A" w14:textId="77777777" w:rsidR="00A00AC3" w:rsidRPr="00C100D4" w:rsidRDefault="00A00AC3" w:rsidP="00F6456E">
      <w:pPr>
        <w:pStyle w:val="ListParagraph"/>
        <w:numPr>
          <w:ilvl w:val="0"/>
          <w:numId w:val="28"/>
        </w:numPr>
      </w:pPr>
      <w:r w:rsidRPr="00C100D4">
        <w:t>Integration Testing</w:t>
      </w:r>
    </w:p>
    <w:p w14:paraId="031D8660" w14:textId="1D082FE6" w:rsidR="00A00AC3" w:rsidRPr="00C100D4" w:rsidRDefault="00A00AC3" w:rsidP="00963D63">
      <w:pPr>
        <w:pStyle w:val="ListParagraph"/>
      </w:pPr>
      <w:r w:rsidRPr="00C100D4">
        <w:t xml:space="preserve">Integration testing between </w:t>
      </w:r>
      <w:r w:rsidR="00A16EC3">
        <w:t>DVP</w:t>
      </w:r>
      <w:r w:rsidR="00796F89">
        <w:t xml:space="preserve"> </w:t>
      </w:r>
      <w:r w:rsidRPr="00C100D4">
        <w:t xml:space="preserve">and IAM shall be accomplished via connection to </w:t>
      </w:r>
      <w:r w:rsidR="00FC409B" w:rsidRPr="00C100D4">
        <w:t xml:space="preserve">the </w:t>
      </w:r>
      <w:r w:rsidRPr="00C100D4">
        <w:t>IAM</w:t>
      </w:r>
      <w:r w:rsidR="00C100D4">
        <w:t xml:space="preserve"> </w:t>
      </w:r>
      <w:r w:rsidRPr="00C100D4">
        <w:t>test environment.</w:t>
      </w:r>
    </w:p>
    <w:p w14:paraId="1EB8CB22" w14:textId="77777777" w:rsidR="00A00AC3" w:rsidRPr="00C100D4" w:rsidRDefault="00A00AC3" w:rsidP="00963D63">
      <w:pPr>
        <w:pStyle w:val="ListParagraph"/>
      </w:pPr>
      <w:r w:rsidRPr="00C100D4">
        <w:rPr>
          <w:b/>
        </w:rPr>
        <w:t>N</w:t>
      </w:r>
      <w:r w:rsidR="006D3C30">
        <w:rPr>
          <w:b/>
        </w:rPr>
        <w:t>OTE</w:t>
      </w:r>
      <w:r w:rsidRPr="006D3C30">
        <w:rPr>
          <w:b/>
        </w:rPr>
        <w:t>:</w:t>
      </w:r>
      <w:r w:rsidRPr="00C100D4">
        <w:t xml:space="preserve"> An integration test schedule needs to be developed to identify </w:t>
      </w:r>
      <w:r w:rsidR="00B549F9" w:rsidRPr="00C100D4">
        <w:t xml:space="preserve">the test </w:t>
      </w:r>
      <w:r w:rsidR="00CF384F" w:rsidRPr="00C100D4">
        <w:t>environment.</w:t>
      </w:r>
    </w:p>
    <w:p w14:paraId="3255A6AB" w14:textId="77777777" w:rsidR="00A00AC3" w:rsidRDefault="00A00AC3" w:rsidP="00843C30">
      <w:pPr>
        <w:pStyle w:val="Heading2"/>
      </w:pPr>
      <w:bookmarkStart w:id="161" w:name="_Toc493831815"/>
      <w:r w:rsidRPr="00A648AF">
        <w:t>Reliability Specifications</w:t>
      </w:r>
      <w:bookmarkEnd w:id="161"/>
    </w:p>
    <w:p w14:paraId="1AE7AFA6" w14:textId="5E224EF6" w:rsidR="00A00AC3" w:rsidRDefault="00637740" w:rsidP="009F110D">
      <w:r w:rsidRPr="001E5006">
        <w:t xml:space="preserve">There are no reliability </w:t>
      </w:r>
      <w:r>
        <w:t>requirements</w:t>
      </w:r>
      <w:r w:rsidRPr="001E5006">
        <w:t xml:space="preserve"> </w:t>
      </w:r>
      <w:r w:rsidRPr="00D53940">
        <w:t xml:space="preserve">specific to the </w:t>
      </w:r>
      <w:r w:rsidR="00A16EC3">
        <w:t>DVP</w:t>
      </w:r>
      <w:r w:rsidRPr="00D53940">
        <w:t>-IAM integration</w:t>
      </w:r>
      <w:r>
        <w:t xml:space="preserve"> </w:t>
      </w:r>
      <w:proofErr w:type="gramStart"/>
      <w:r w:rsidRPr="001E5006">
        <w:t>at this time</w:t>
      </w:r>
      <w:proofErr w:type="gramEnd"/>
      <w:r w:rsidRPr="001E5006">
        <w:t>.</w:t>
      </w:r>
      <w:r w:rsidR="009F110D">
        <w:t xml:space="preserve"> The IAM average response time for a Get Corresponding IDs call is 500 m</w:t>
      </w:r>
      <w:r w:rsidR="00C70A54">
        <w:t>illi</w:t>
      </w:r>
      <w:r w:rsidR="009F110D">
        <w:t>s</w:t>
      </w:r>
      <w:r w:rsidR="00C70A54">
        <w:t>econds</w:t>
      </w:r>
      <w:r w:rsidR="009F110D">
        <w:t xml:space="preserve">. </w:t>
      </w:r>
      <w:r w:rsidR="00F035A9">
        <w:t>The</w:t>
      </w:r>
      <w:r w:rsidR="00A00AC3" w:rsidRPr="00CF384F">
        <w:t xml:space="preserve"> IAM reliability specifications </w:t>
      </w:r>
      <w:r w:rsidR="00911898">
        <w:t>are identified in the following table:</w:t>
      </w:r>
    </w:p>
    <w:tbl>
      <w:tblPr>
        <w:tblStyle w:val="TableGrid1"/>
        <w:tblW w:w="0" w:type="auto"/>
        <w:tblLook w:val="04A0" w:firstRow="1" w:lastRow="0" w:firstColumn="1" w:lastColumn="0" w:noHBand="0" w:noVBand="1"/>
      </w:tblPr>
      <w:tblGrid>
        <w:gridCol w:w="3528"/>
        <w:gridCol w:w="6048"/>
      </w:tblGrid>
      <w:tr w:rsidR="00911898" w:rsidRPr="00A06A92" w14:paraId="4AB9F180" w14:textId="77777777" w:rsidTr="00F035A9">
        <w:trPr>
          <w:tblHeader/>
        </w:trPr>
        <w:tc>
          <w:tcPr>
            <w:tcW w:w="9576" w:type="dxa"/>
            <w:gridSpan w:val="2"/>
            <w:shd w:val="clear" w:color="auto" w:fill="auto"/>
          </w:tcPr>
          <w:p w14:paraId="454A3401" w14:textId="77777777" w:rsidR="00911898" w:rsidRPr="00A06A92" w:rsidRDefault="00911898" w:rsidP="003F2E8D">
            <w:pPr>
              <w:widowControl/>
              <w:spacing w:before="60" w:after="60"/>
              <w:jc w:val="center"/>
              <w:rPr>
                <w:rFonts w:ascii="Arial" w:hAnsi="Arial" w:cs="Arial"/>
                <w:b/>
                <w:sz w:val="22"/>
              </w:rPr>
            </w:pPr>
            <w:r w:rsidRPr="00A06A92">
              <w:rPr>
                <w:rFonts w:ascii="Arial" w:hAnsi="Arial" w:cs="Arial"/>
                <w:b/>
                <w:sz w:val="22"/>
              </w:rPr>
              <w:t>Service Availability Level 4</w:t>
            </w:r>
          </w:p>
        </w:tc>
      </w:tr>
      <w:tr w:rsidR="00911898" w:rsidRPr="00A06A92" w14:paraId="4D80218D" w14:textId="77777777" w:rsidTr="00F035A9">
        <w:tc>
          <w:tcPr>
            <w:tcW w:w="3528" w:type="dxa"/>
            <w:shd w:val="clear" w:color="auto" w:fill="auto"/>
          </w:tcPr>
          <w:p w14:paraId="5A72A9A5" w14:textId="77777777" w:rsidR="00911898" w:rsidRPr="00A06A92" w:rsidRDefault="00911898" w:rsidP="003F2E8D">
            <w:pPr>
              <w:widowControl/>
              <w:spacing w:before="60" w:after="60"/>
              <w:rPr>
                <w:rFonts w:ascii="Arial" w:hAnsi="Arial" w:cs="Arial"/>
                <w:b/>
                <w:sz w:val="22"/>
              </w:rPr>
            </w:pPr>
            <w:r w:rsidRPr="00A06A92">
              <w:rPr>
                <w:rFonts w:ascii="Arial" w:hAnsi="Arial" w:cs="Arial"/>
                <w:b/>
                <w:sz w:val="22"/>
              </w:rPr>
              <w:t>Description</w:t>
            </w:r>
          </w:p>
        </w:tc>
        <w:tc>
          <w:tcPr>
            <w:tcW w:w="6048" w:type="dxa"/>
            <w:shd w:val="clear" w:color="auto" w:fill="auto"/>
          </w:tcPr>
          <w:p w14:paraId="7BE2F93A" w14:textId="77777777" w:rsidR="00911898" w:rsidRPr="00A06A92" w:rsidRDefault="00911898" w:rsidP="003F2E8D">
            <w:pPr>
              <w:widowControl/>
              <w:spacing w:before="60" w:after="60"/>
              <w:rPr>
                <w:rFonts w:ascii="Arial" w:hAnsi="Arial" w:cs="Arial"/>
                <w:sz w:val="22"/>
              </w:rPr>
            </w:pPr>
            <w:r w:rsidRPr="00A06A92">
              <w:rPr>
                <w:rFonts w:ascii="Arial" w:hAnsi="Arial" w:cs="Arial"/>
                <w:sz w:val="22"/>
              </w:rPr>
              <w:t>Mission Critical Information</w:t>
            </w:r>
          </w:p>
        </w:tc>
      </w:tr>
      <w:tr w:rsidR="00911898" w:rsidRPr="00A06A92" w14:paraId="7B7EEE31" w14:textId="77777777" w:rsidTr="00F035A9">
        <w:tc>
          <w:tcPr>
            <w:tcW w:w="3528" w:type="dxa"/>
            <w:shd w:val="clear" w:color="auto" w:fill="auto"/>
          </w:tcPr>
          <w:p w14:paraId="47940540" w14:textId="77777777" w:rsidR="00911898" w:rsidRPr="00A06A92" w:rsidRDefault="00911898" w:rsidP="003F2E8D">
            <w:pPr>
              <w:widowControl/>
              <w:spacing w:before="60" w:after="60"/>
              <w:rPr>
                <w:rFonts w:ascii="Arial" w:hAnsi="Arial" w:cs="Arial"/>
                <w:b/>
                <w:sz w:val="22"/>
              </w:rPr>
            </w:pPr>
            <w:r w:rsidRPr="00A06A92">
              <w:rPr>
                <w:rFonts w:ascii="Arial" w:hAnsi="Arial" w:cs="Arial"/>
                <w:b/>
                <w:sz w:val="22"/>
              </w:rPr>
              <w:t xml:space="preserve">Minimum Availability </w:t>
            </w:r>
          </w:p>
        </w:tc>
        <w:tc>
          <w:tcPr>
            <w:tcW w:w="6048" w:type="dxa"/>
            <w:shd w:val="clear" w:color="auto" w:fill="auto"/>
          </w:tcPr>
          <w:p w14:paraId="149A38BA" w14:textId="77777777" w:rsidR="00911898" w:rsidRPr="00A06A92" w:rsidRDefault="00911898" w:rsidP="003F2E8D">
            <w:pPr>
              <w:widowControl/>
              <w:spacing w:before="60" w:after="60"/>
              <w:rPr>
                <w:rFonts w:ascii="Arial" w:hAnsi="Arial" w:cs="Arial"/>
                <w:sz w:val="22"/>
              </w:rPr>
            </w:pPr>
            <w:r w:rsidRPr="00A06A92">
              <w:rPr>
                <w:rFonts w:ascii="Arial" w:hAnsi="Arial" w:cs="Arial"/>
                <w:sz w:val="22"/>
              </w:rPr>
              <w:t>99.9%</w:t>
            </w:r>
          </w:p>
        </w:tc>
      </w:tr>
      <w:tr w:rsidR="00911898" w:rsidRPr="00A06A92" w14:paraId="3CB25B5A" w14:textId="77777777" w:rsidTr="00F035A9">
        <w:tc>
          <w:tcPr>
            <w:tcW w:w="3528" w:type="dxa"/>
            <w:shd w:val="clear" w:color="auto" w:fill="auto"/>
          </w:tcPr>
          <w:p w14:paraId="4F84B799" w14:textId="77777777" w:rsidR="00911898" w:rsidRPr="00A06A92" w:rsidRDefault="00911898" w:rsidP="003F2E8D">
            <w:pPr>
              <w:widowControl/>
              <w:spacing w:before="60" w:after="60"/>
              <w:rPr>
                <w:rFonts w:ascii="Arial" w:hAnsi="Arial" w:cs="Arial"/>
                <w:b/>
                <w:sz w:val="22"/>
              </w:rPr>
            </w:pPr>
            <w:r w:rsidRPr="00A06A92">
              <w:rPr>
                <w:rFonts w:ascii="Arial" w:hAnsi="Arial" w:cs="Arial"/>
                <w:b/>
                <w:sz w:val="22"/>
              </w:rPr>
              <w:t>Maximum Downtime Per Month</w:t>
            </w:r>
          </w:p>
        </w:tc>
        <w:tc>
          <w:tcPr>
            <w:tcW w:w="6048" w:type="dxa"/>
            <w:shd w:val="clear" w:color="auto" w:fill="auto"/>
          </w:tcPr>
          <w:p w14:paraId="318454B4" w14:textId="77777777" w:rsidR="00911898" w:rsidRPr="00A06A92" w:rsidRDefault="00911898" w:rsidP="003F2E8D">
            <w:pPr>
              <w:widowControl/>
              <w:spacing w:before="60" w:after="60"/>
              <w:rPr>
                <w:rFonts w:ascii="Arial" w:hAnsi="Arial" w:cs="Arial"/>
                <w:sz w:val="22"/>
              </w:rPr>
            </w:pPr>
            <w:r w:rsidRPr="00A06A92">
              <w:rPr>
                <w:rFonts w:ascii="Arial" w:hAnsi="Arial" w:cs="Arial"/>
                <w:sz w:val="22"/>
              </w:rPr>
              <w:t>43 minutes</w:t>
            </w:r>
          </w:p>
        </w:tc>
      </w:tr>
      <w:tr w:rsidR="00911898" w:rsidRPr="00A06A92" w14:paraId="38D542E8" w14:textId="77777777" w:rsidTr="00F035A9">
        <w:tc>
          <w:tcPr>
            <w:tcW w:w="3528" w:type="dxa"/>
            <w:shd w:val="clear" w:color="auto" w:fill="auto"/>
          </w:tcPr>
          <w:p w14:paraId="21675CFF" w14:textId="77777777" w:rsidR="00911898" w:rsidRPr="00A06A92" w:rsidRDefault="00911898" w:rsidP="003F2E8D">
            <w:pPr>
              <w:widowControl/>
              <w:spacing w:before="60" w:after="60"/>
              <w:rPr>
                <w:rFonts w:ascii="Arial" w:hAnsi="Arial" w:cs="Arial"/>
                <w:b/>
                <w:sz w:val="22"/>
              </w:rPr>
            </w:pPr>
            <w:r w:rsidRPr="00A06A92">
              <w:rPr>
                <w:rFonts w:ascii="Arial" w:hAnsi="Arial" w:cs="Arial"/>
                <w:b/>
                <w:sz w:val="22"/>
              </w:rPr>
              <w:t>Business Value</w:t>
            </w:r>
          </w:p>
        </w:tc>
        <w:tc>
          <w:tcPr>
            <w:tcW w:w="6048" w:type="dxa"/>
            <w:shd w:val="clear" w:color="auto" w:fill="auto"/>
          </w:tcPr>
          <w:p w14:paraId="15675930" w14:textId="77777777" w:rsidR="00911898" w:rsidRPr="00A06A92" w:rsidRDefault="00911898" w:rsidP="003F2E8D">
            <w:pPr>
              <w:widowControl/>
              <w:spacing w:before="60" w:after="60"/>
              <w:rPr>
                <w:rFonts w:ascii="Arial" w:hAnsi="Arial" w:cs="Arial"/>
                <w:sz w:val="22"/>
              </w:rPr>
            </w:pPr>
            <w:r w:rsidRPr="00A06A92">
              <w:rPr>
                <w:rFonts w:ascii="Arial" w:hAnsi="Arial" w:cs="Arial"/>
                <w:sz w:val="22"/>
              </w:rPr>
              <w:t>Essential to fundamental business operations – outage seriously impairs functioning of business</w:t>
            </w:r>
          </w:p>
        </w:tc>
      </w:tr>
      <w:tr w:rsidR="00911898" w:rsidRPr="00A06A92" w14:paraId="4739C581" w14:textId="77777777" w:rsidTr="00F035A9">
        <w:tc>
          <w:tcPr>
            <w:tcW w:w="3528" w:type="dxa"/>
            <w:shd w:val="clear" w:color="auto" w:fill="auto"/>
          </w:tcPr>
          <w:p w14:paraId="68748829" w14:textId="77777777" w:rsidR="00911898" w:rsidRPr="00A06A92" w:rsidRDefault="00911898" w:rsidP="003F2E8D">
            <w:pPr>
              <w:widowControl/>
              <w:spacing w:before="60" w:after="60"/>
              <w:rPr>
                <w:rFonts w:ascii="Arial" w:hAnsi="Arial" w:cs="Arial"/>
                <w:b/>
                <w:sz w:val="22"/>
              </w:rPr>
            </w:pPr>
            <w:r w:rsidRPr="00A06A92">
              <w:rPr>
                <w:rFonts w:ascii="Arial" w:hAnsi="Arial" w:cs="Arial"/>
                <w:b/>
                <w:sz w:val="22"/>
              </w:rPr>
              <w:t>Operational Hours</w:t>
            </w:r>
          </w:p>
        </w:tc>
        <w:tc>
          <w:tcPr>
            <w:tcW w:w="6048" w:type="dxa"/>
            <w:shd w:val="clear" w:color="auto" w:fill="auto"/>
          </w:tcPr>
          <w:p w14:paraId="59986A7B" w14:textId="77777777" w:rsidR="00911898" w:rsidRPr="00A06A92" w:rsidRDefault="00911898" w:rsidP="003F2E8D">
            <w:pPr>
              <w:widowControl/>
              <w:spacing w:before="60" w:after="60"/>
              <w:rPr>
                <w:rFonts w:ascii="Arial" w:hAnsi="Arial" w:cs="Arial"/>
                <w:sz w:val="22"/>
              </w:rPr>
            </w:pPr>
            <w:r w:rsidRPr="00A06A92">
              <w:rPr>
                <w:rFonts w:ascii="Arial" w:hAnsi="Arial" w:cs="Arial"/>
                <w:sz w:val="22"/>
              </w:rPr>
              <w:t>Required 24 hours a day, every day</w:t>
            </w:r>
          </w:p>
        </w:tc>
      </w:tr>
      <w:tr w:rsidR="00911898" w:rsidRPr="00A06A92" w14:paraId="37FFE2A2" w14:textId="77777777" w:rsidTr="00F035A9">
        <w:tc>
          <w:tcPr>
            <w:tcW w:w="3528" w:type="dxa"/>
            <w:shd w:val="clear" w:color="auto" w:fill="auto"/>
          </w:tcPr>
          <w:p w14:paraId="0E5AB105" w14:textId="77777777" w:rsidR="00911898" w:rsidRPr="00A06A92" w:rsidRDefault="00911898" w:rsidP="003F2E8D">
            <w:pPr>
              <w:widowControl/>
              <w:spacing w:before="60" w:after="60"/>
              <w:rPr>
                <w:rFonts w:ascii="Arial" w:hAnsi="Arial" w:cs="Arial"/>
                <w:b/>
                <w:sz w:val="22"/>
              </w:rPr>
            </w:pPr>
            <w:r w:rsidRPr="00A06A92">
              <w:rPr>
                <w:rFonts w:ascii="Arial" w:hAnsi="Arial" w:cs="Arial"/>
                <w:b/>
                <w:sz w:val="22"/>
              </w:rPr>
              <w:t>Significant Outage</w:t>
            </w:r>
          </w:p>
        </w:tc>
        <w:tc>
          <w:tcPr>
            <w:tcW w:w="6048" w:type="dxa"/>
            <w:shd w:val="clear" w:color="auto" w:fill="auto"/>
          </w:tcPr>
          <w:p w14:paraId="4845C769" w14:textId="77777777" w:rsidR="00911898" w:rsidRPr="00A06A92" w:rsidRDefault="00911898" w:rsidP="00836CFB">
            <w:pPr>
              <w:widowControl/>
              <w:spacing w:before="60" w:after="60"/>
              <w:rPr>
                <w:rFonts w:ascii="Arial" w:hAnsi="Arial" w:cs="Arial"/>
                <w:sz w:val="22"/>
              </w:rPr>
            </w:pPr>
            <w:r w:rsidRPr="00A06A92">
              <w:rPr>
                <w:rFonts w:ascii="Arial" w:hAnsi="Arial" w:cs="Arial"/>
                <w:sz w:val="22"/>
              </w:rPr>
              <w:t xml:space="preserve">More than five minutes of downtime is considered significant at any time and requires an </w:t>
            </w:r>
            <w:r w:rsidR="00836CFB">
              <w:rPr>
                <w:rFonts w:ascii="Arial" w:hAnsi="Arial" w:cs="Arial"/>
                <w:sz w:val="22"/>
              </w:rPr>
              <w:t xml:space="preserve">Automated </w:t>
            </w:r>
            <w:r w:rsidR="00E873C4">
              <w:rPr>
                <w:rFonts w:ascii="Arial" w:hAnsi="Arial" w:cs="Arial"/>
                <w:sz w:val="22"/>
              </w:rPr>
              <w:t>Notification</w:t>
            </w:r>
            <w:r w:rsidR="00836CFB">
              <w:rPr>
                <w:rFonts w:ascii="Arial" w:hAnsi="Arial" w:cs="Arial"/>
                <w:sz w:val="22"/>
              </w:rPr>
              <w:t xml:space="preserve"> Report</w:t>
            </w:r>
            <w:r w:rsidRPr="00EF7028">
              <w:rPr>
                <w:rFonts w:ascii="Arial" w:hAnsi="Arial" w:cs="Arial"/>
                <w:sz w:val="22"/>
              </w:rPr>
              <w:t xml:space="preserve"> </w:t>
            </w:r>
            <w:r>
              <w:rPr>
                <w:rFonts w:ascii="Arial" w:hAnsi="Arial" w:cs="Arial"/>
                <w:sz w:val="22"/>
              </w:rPr>
              <w:t>(</w:t>
            </w:r>
            <w:r w:rsidRPr="00A06A92">
              <w:rPr>
                <w:rFonts w:ascii="Arial" w:hAnsi="Arial" w:cs="Arial"/>
                <w:sz w:val="22"/>
              </w:rPr>
              <w:t>ANR</w:t>
            </w:r>
            <w:r w:rsidR="00F74D4D">
              <w:rPr>
                <w:rFonts w:ascii="Arial" w:hAnsi="Arial" w:cs="Arial"/>
                <w:sz w:val="22"/>
              </w:rPr>
              <w:t>)</w:t>
            </w:r>
            <w:r w:rsidRPr="00A06A92">
              <w:rPr>
                <w:rFonts w:ascii="Arial" w:hAnsi="Arial" w:cs="Arial"/>
                <w:sz w:val="22"/>
              </w:rPr>
              <w:t xml:space="preserve"> to be sent out to the appropriate teams</w:t>
            </w:r>
          </w:p>
        </w:tc>
      </w:tr>
      <w:tr w:rsidR="00911898" w:rsidRPr="00A06A92" w14:paraId="5E34650E" w14:textId="77777777" w:rsidTr="00F035A9">
        <w:tc>
          <w:tcPr>
            <w:tcW w:w="3528" w:type="dxa"/>
            <w:shd w:val="clear" w:color="auto" w:fill="auto"/>
          </w:tcPr>
          <w:p w14:paraId="6EA6325F" w14:textId="77777777" w:rsidR="00911898" w:rsidRPr="00A06A92" w:rsidRDefault="00911898" w:rsidP="003F2E8D">
            <w:pPr>
              <w:widowControl/>
              <w:spacing w:before="60" w:after="60"/>
              <w:rPr>
                <w:rFonts w:ascii="Arial" w:hAnsi="Arial" w:cs="Arial"/>
                <w:b/>
                <w:sz w:val="22"/>
              </w:rPr>
            </w:pPr>
            <w:r w:rsidRPr="00A06A92">
              <w:rPr>
                <w:rFonts w:ascii="Arial" w:hAnsi="Arial" w:cs="Arial"/>
                <w:b/>
                <w:sz w:val="22"/>
              </w:rPr>
              <w:lastRenderedPageBreak/>
              <w:t>Outage Impact</w:t>
            </w:r>
          </w:p>
        </w:tc>
        <w:tc>
          <w:tcPr>
            <w:tcW w:w="6048" w:type="dxa"/>
            <w:shd w:val="clear" w:color="auto" w:fill="auto"/>
          </w:tcPr>
          <w:p w14:paraId="78E75853" w14:textId="77777777" w:rsidR="00911898" w:rsidRPr="00A06A92" w:rsidRDefault="00911898" w:rsidP="003F2E8D">
            <w:pPr>
              <w:widowControl/>
              <w:spacing w:before="60" w:after="60"/>
              <w:rPr>
                <w:rFonts w:ascii="Arial" w:hAnsi="Arial" w:cs="Arial"/>
                <w:sz w:val="22"/>
              </w:rPr>
            </w:pPr>
            <w:r w:rsidRPr="00A06A92">
              <w:rPr>
                <w:rFonts w:ascii="Arial" w:hAnsi="Arial" w:cs="Arial"/>
                <w:sz w:val="22"/>
              </w:rPr>
              <w:t>Interruption of service may result in severe financial, regulatory, patient safety, patient health, or other business issues</w:t>
            </w:r>
          </w:p>
        </w:tc>
      </w:tr>
      <w:tr w:rsidR="00911898" w:rsidRPr="00A06A92" w14:paraId="42E3FE59" w14:textId="77777777" w:rsidTr="00F035A9">
        <w:tc>
          <w:tcPr>
            <w:tcW w:w="3528" w:type="dxa"/>
            <w:shd w:val="clear" w:color="auto" w:fill="auto"/>
          </w:tcPr>
          <w:p w14:paraId="1B15C280" w14:textId="77777777" w:rsidR="00911898" w:rsidRPr="00A06A92" w:rsidRDefault="00911898" w:rsidP="003F2E8D">
            <w:pPr>
              <w:widowControl/>
              <w:spacing w:before="60" w:after="60"/>
              <w:rPr>
                <w:rFonts w:ascii="Arial" w:hAnsi="Arial" w:cs="Arial"/>
                <w:b/>
                <w:sz w:val="22"/>
              </w:rPr>
            </w:pPr>
            <w:r w:rsidRPr="00A06A92">
              <w:rPr>
                <w:rFonts w:ascii="Arial" w:hAnsi="Arial" w:cs="Arial"/>
                <w:b/>
                <w:sz w:val="22"/>
              </w:rPr>
              <w:t>Scheduled Maintenance</w:t>
            </w:r>
          </w:p>
        </w:tc>
        <w:tc>
          <w:tcPr>
            <w:tcW w:w="6048" w:type="dxa"/>
            <w:shd w:val="clear" w:color="auto" w:fill="auto"/>
          </w:tcPr>
          <w:p w14:paraId="2CD35802" w14:textId="77777777" w:rsidR="00911898" w:rsidRPr="00A06A92" w:rsidRDefault="00911898" w:rsidP="003F2E8D">
            <w:pPr>
              <w:widowControl/>
              <w:spacing w:before="60" w:after="60"/>
              <w:rPr>
                <w:rFonts w:ascii="Arial" w:hAnsi="Arial" w:cs="Arial"/>
                <w:sz w:val="22"/>
              </w:rPr>
            </w:pPr>
            <w:r w:rsidRPr="00A06A92">
              <w:rPr>
                <w:rFonts w:ascii="Arial" w:hAnsi="Arial" w:cs="Arial"/>
                <w:sz w:val="22"/>
              </w:rPr>
              <w:t>Scheduled maintenance must provide continuity of service availability with minimal interruption</w:t>
            </w:r>
          </w:p>
        </w:tc>
      </w:tr>
    </w:tbl>
    <w:p w14:paraId="3FA169F5" w14:textId="77777777" w:rsidR="00A00AC3" w:rsidRPr="00CA3416" w:rsidRDefault="00A00AC3" w:rsidP="00843C30">
      <w:pPr>
        <w:pStyle w:val="Heading2"/>
      </w:pPr>
      <w:bookmarkStart w:id="162" w:name="_Toc493831816"/>
      <w:r w:rsidRPr="00CA3416">
        <w:t>Security Specifications</w:t>
      </w:r>
      <w:bookmarkEnd w:id="162"/>
    </w:p>
    <w:p w14:paraId="2E6ABCBD" w14:textId="653C2D59" w:rsidR="00A00AC3" w:rsidRPr="00C100D4" w:rsidRDefault="00A00AC3" w:rsidP="00836CFB">
      <w:pPr>
        <w:pStyle w:val="Body"/>
      </w:pPr>
      <w:r w:rsidRPr="00C100D4">
        <w:t xml:space="preserve">To be IAM compliant, </w:t>
      </w:r>
      <w:r w:rsidR="00A16EC3">
        <w:t>DVP</w:t>
      </w:r>
      <w:r w:rsidR="00796F89">
        <w:t xml:space="preserve"> </w:t>
      </w:r>
      <w:r w:rsidRPr="00C100D4">
        <w:t>need</w:t>
      </w:r>
      <w:r w:rsidR="003C5793" w:rsidRPr="00C100D4">
        <w:t>s</w:t>
      </w:r>
      <w:r w:rsidRPr="00C100D4">
        <w:t xml:space="preserve"> to m</w:t>
      </w:r>
      <w:r w:rsidR="003F2DDA">
        <w:t>eet the following requirements:</w:t>
      </w:r>
    </w:p>
    <w:p w14:paraId="4FD7653E" w14:textId="50A4A472" w:rsidR="00A00AC3" w:rsidRPr="00C100D4" w:rsidRDefault="00A16EC3" w:rsidP="00F6456E">
      <w:pPr>
        <w:pStyle w:val="ListParagraph"/>
        <w:numPr>
          <w:ilvl w:val="0"/>
          <w:numId w:val="29"/>
        </w:numPr>
      </w:pPr>
      <w:r>
        <w:t>DVP</w:t>
      </w:r>
      <w:r w:rsidR="00796F89">
        <w:t xml:space="preserve"> </w:t>
      </w:r>
      <w:r w:rsidR="00981225">
        <w:t xml:space="preserve">and IAM </w:t>
      </w:r>
      <w:r w:rsidR="00A00AC3" w:rsidRPr="00C100D4">
        <w:t>shall conform to the VA security standards detailed in VA Handbook 6500 Information Security Program.</w:t>
      </w:r>
    </w:p>
    <w:p w14:paraId="1553D969" w14:textId="203C4CA0" w:rsidR="00A00AC3" w:rsidRPr="00C100D4" w:rsidRDefault="00A16EC3" w:rsidP="00F6456E">
      <w:pPr>
        <w:pStyle w:val="ListParagraph"/>
        <w:numPr>
          <w:ilvl w:val="0"/>
          <w:numId w:val="29"/>
        </w:numPr>
      </w:pPr>
      <w:r>
        <w:t>DVP</w:t>
      </w:r>
      <w:r w:rsidR="00796F89">
        <w:t xml:space="preserve"> </w:t>
      </w:r>
      <w:r w:rsidR="00A00AC3" w:rsidRPr="00C100D4">
        <w:t>shall follow VA Authentication Federation Infrastructure (VAAFI) standards when interacting with the Master Veteran Index (MVI)</w:t>
      </w:r>
      <w:r w:rsidR="00250D77" w:rsidRPr="00C100D4">
        <w:t>.</w:t>
      </w:r>
      <w:r w:rsidR="00A00AC3" w:rsidRPr="00C100D4">
        <w:t xml:space="preserve"> VAAFI is the security framework between these IAM </w:t>
      </w:r>
      <w:r w:rsidR="00836CFB" w:rsidRPr="00C100D4">
        <w:t>s</w:t>
      </w:r>
      <w:r w:rsidR="00A00AC3" w:rsidRPr="00C100D4">
        <w:t xml:space="preserve">ervices and </w:t>
      </w:r>
      <w:r>
        <w:t>DVP</w:t>
      </w:r>
      <w:r w:rsidR="00A00AC3" w:rsidRPr="00C100D4">
        <w:t>.</w:t>
      </w:r>
    </w:p>
    <w:p w14:paraId="4CC85B79" w14:textId="44545344" w:rsidR="00A00AC3" w:rsidRPr="00C100D4" w:rsidRDefault="00A00AC3" w:rsidP="00F6456E">
      <w:pPr>
        <w:pStyle w:val="ListParagraph"/>
        <w:numPr>
          <w:ilvl w:val="0"/>
          <w:numId w:val="29"/>
        </w:numPr>
      </w:pPr>
      <w:r w:rsidRPr="00C100D4">
        <w:t xml:space="preserve">Before invoking calls, </w:t>
      </w:r>
      <w:r w:rsidR="00A16EC3">
        <w:t>DVP</w:t>
      </w:r>
      <w:r w:rsidR="00796F89">
        <w:t xml:space="preserve"> </w:t>
      </w:r>
      <w:r w:rsidRPr="00C100D4">
        <w:t xml:space="preserve">shall register with the IAM Development team in accordance with the guidance from </w:t>
      </w:r>
      <w:r w:rsidR="00836CFB" w:rsidRPr="00C100D4">
        <w:t>the s</w:t>
      </w:r>
      <w:r w:rsidRPr="00C100D4">
        <w:t xml:space="preserve">tandard </w:t>
      </w:r>
      <w:r w:rsidR="00836CFB" w:rsidRPr="00C100D4">
        <w:t>p</w:t>
      </w:r>
      <w:r w:rsidRPr="00C100D4">
        <w:t xml:space="preserve">rocess for IAM </w:t>
      </w:r>
      <w:r w:rsidR="00836CFB" w:rsidRPr="00C100D4">
        <w:t>i</w:t>
      </w:r>
      <w:r w:rsidRPr="00C100D4">
        <w:t>ntegration</w:t>
      </w:r>
      <w:r w:rsidR="00C100D4">
        <w:t>s</w:t>
      </w:r>
      <w:r w:rsidRPr="00C100D4">
        <w:t>.</w:t>
      </w:r>
    </w:p>
    <w:p w14:paraId="3D6A11FD" w14:textId="77777777" w:rsidR="00DA2752" w:rsidRDefault="00DA2752">
      <w:pPr>
        <w:widowControl/>
        <w:spacing w:before="0" w:after="0"/>
        <w:rPr>
          <w:szCs w:val="24"/>
        </w:rPr>
      </w:pPr>
      <w:r>
        <w:rPr>
          <w:szCs w:val="24"/>
        </w:rPr>
        <w:br w:type="page"/>
      </w:r>
    </w:p>
    <w:p w14:paraId="2940F95E" w14:textId="77777777" w:rsidR="00B24167" w:rsidRDefault="00B24167" w:rsidP="001A2DFD">
      <w:pPr>
        <w:pStyle w:val="Heading1"/>
      </w:pPr>
      <w:bookmarkStart w:id="163" w:name="_Toc236195839"/>
      <w:bookmarkStart w:id="164" w:name="_Toc292272748"/>
      <w:bookmarkStart w:id="165" w:name="_Toc304384997"/>
      <w:bookmarkStart w:id="166" w:name="_Toc493831817"/>
      <w:bookmarkEnd w:id="136"/>
      <w:bookmarkEnd w:id="137"/>
      <w:bookmarkEnd w:id="138"/>
      <w:bookmarkEnd w:id="139"/>
      <w:bookmarkEnd w:id="140"/>
      <w:bookmarkEnd w:id="141"/>
      <w:bookmarkEnd w:id="142"/>
      <w:bookmarkEnd w:id="143"/>
      <w:bookmarkEnd w:id="144"/>
      <w:r>
        <w:lastRenderedPageBreak/>
        <w:t>Attachment A</w:t>
      </w:r>
      <w:r w:rsidR="008E6068">
        <w:t>:</w:t>
      </w:r>
      <w:r>
        <w:t xml:space="preserve"> Approval Signatures</w:t>
      </w:r>
      <w:bookmarkEnd w:id="163"/>
      <w:bookmarkEnd w:id="164"/>
      <w:bookmarkEnd w:id="165"/>
      <w:bookmarkEnd w:id="166"/>
    </w:p>
    <w:p w14:paraId="3CAB588D" w14:textId="77777777" w:rsidR="00F34B89" w:rsidRPr="000970CA" w:rsidRDefault="00F34B89" w:rsidP="00F34B89">
      <w:pPr>
        <w:rPr>
          <w:bCs/>
          <w:iCs/>
        </w:rPr>
      </w:pPr>
      <w:r w:rsidRPr="000970CA">
        <w:rPr>
          <w:bCs/>
          <w:iCs/>
        </w:rPr>
        <w:t xml:space="preserve">REVIEW DATE: </w:t>
      </w:r>
      <w:r w:rsidR="00AC502A" w:rsidRPr="00AC502A">
        <w:rPr>
          <w:bCs/>
          <w:iCs/>
          <w:color w:val="0070C0"/>
        </w:rPr>
        <w:t>&lt;mm/dd/</w:t>
      </w:r>
      <w:proofErr w:type="spellStart"/>
      <w:r w:rsidR="00AC502A" w:rsidRPr="00AC502A">
        <w:rPr>
          <w:bCs/>
          <w:iCs/>
          <w:color w:val="0070C0"/>
        </w:rPr>
        <w:t>yyyy</w:t>
      </w:r>
      <w:proofErr w:type="spellEnd"/>
      <w:r w:rsidRPr="00AC502A">
        <w:rPr>
          <w:bCs/>
          <w:iCs/>
          <w:color w:val="0070C0"/>
        </w:rPr>
        <w:t>&gt;</w:t>
      </w:r>
    </w:p>
    <w:p w14:paraId="1470E50E" w14:textId="77777777" w:rsidR="007A0E64" w:rsidRPr="006D3C30" w:rsidRDefault="007A0E64" w:rsidP="00414F4A">
      <w:pPr>
        <w:tabs>
          <w:tab w:val="right" w:pos="7380"/>
        </w:tabs>
        <w:rPr>
          <w:szCs w:val="24"/>
        </w:rPr>
      </w:pPr>
    </w:p>
    <w:p w14:paraId="4A0FF6AB" w14:textId="77777777" w:rsidR="007A0E64" w:rsidRPr="006D3C30" w:rsidRDefault="007A0E64" w:rsidP="00414F4A">
      <w:pPr>
        <w:tabs>
          <w:tab w:val="right" w:pos="7380"/>
        </w:tabs>
        <w:rPr>
          <w:szCs w:val="24"/>
        </w:rPr>
      </w:pPr>
    </w:p>
    <w:p w14:paraId="6176DAE1" w14:textId="77777777" w:rsidR="00414F4A" w:rsidRPr="00CE3155" w:rsidRDefault="00414F4A" w:rsidP="00414F4A">
      <w:pPr>
        <w:tabs>
          <w:tab w:val="right" w:pos="7380"/>
        </w:tabs>
        <w:rPr>
          <w:b/>
          <w:szCs w:val="24"/>
          <w:u w:val="single"/>
        </w:rPr>
      </w:pPr>
      <w:r>
        <w:rPr>
          <w:szCs w:val="24"/>
          <w:u w:val="single"/>
        </w:rPr>
        <w:tab/>
      </w:r>
    </w:p>
    <w:p w14:paraId="27B7E4FF" w14:textId="6E496C34" w:rsidR="00F34B89" w:rsidRPr="008B3EBB" w:rsidRDefault="00F34B89" w:rsidP="008717B2">
      <w:pPr>
        <w:tabs>
          <w:tab w:val="left" w:pos="5040"/>
        </w:tabs>
        <w:spacing w:before="0" w:after="0"/>
        <w:rPr>
          <w:szCs w:val="24"/>
        </w:rPr>
      </w:pPr>
      <w:r w:rsidRPr="008B3EBB">
        <w:rPr>
          <w:szCs w:val="24"/>
        </w:rPr>
        <w:t>Signed:</w:t>
      </w:r>
      <w:r w:rsidR="000A20F6">
        <w:rPr>
          <w:szCs w:val="24"/>
        </w:rPr>
        <w:t xml:space="preserve"> </w:t>
      </w:r>
      <w:del w:id="167" w:author="Andrew Parcel" w:date="2020-11-23T10:13:00Z">
        <w:r w:rsidR="000A20F6" w:rsidRPr="00040183" w:rsidDel="006036EC">
          <w:rPr>
            <w:i/>
            <w:szCs w:val="24"/>
          </w:rPr>
          <w:delText>Drew</w:delText>
        </w:r>
        <w:r w:rsidR="00040183" w:rsidRPr="00040183" w:rsidDel="006036EC">
          <w:rPr>
            <w:i/>
            <w:szCs w:val="24"/>
          </w:rPr>
          <w:delText xml:space="preserve"> Myklegard</w:delText>
        </w:r>
      </w:del>
      <w:ins w:id="168" w:author="Andrew Parcel" w:date="2020-11-23T10:13:00Z">
        <w:r w:rsidR="006036EC">
          <w:rPr>
            <w:i/>
            <w:szCs w:val="24"/>
          </w:rPr>
          <w:t>David Mazik</w:t>
        </w:r>
      </w:ins>
      <w:r w:rsidR="006E1DB2">
        <w:rPr>
          <w:i/>
          <w:szCs w:val="24"/>
        </w:rPr>
        <w:tab/>
      </w:r>
      <w:r w:rsidR="002D5AF4" w:rsidRPr="008B3EBB">
        <w:rPr>
          <w:szCs w:val="24"/>
        </w:rPr>
        <w:t>Date</w:t>
      </w:r>
      <w:r w:rsidR="00940475">
        <w:rPr>
          <w:szCs w:val="24"/>
        </w:rPr>
        <w:t xml:space="preserve">: </w:t>
      </w:r>
      <w:r w:rsidR="007860D3" w:rsidRPr="00AC502A">
        <w:rPr>
          <w:bCs/>
          <w:iCs/>
          <w:color w:val="0070C0"/>
        </w:rPr>
        <w:t>&lt;mm/dd/</w:t>
      </w:r>
      <w:proofErr w:type="spellStart"/>
      <w:r w:rsidR="007860D3" w:rsidRPr="00AC502A">
        <w:rPr>
          <w:bCs/>
          <w:iCs/>
          <w:color w:val="0070C0"/>
        </w:rPr>
        <w:t>yyyy</w:t>
      </w:r>
      <w:proofErr w:type="spellEnd"/>
      <w:r w:rsidR="007860D3" w:rsidRPr="00AC502A">
        <w:rPr>
          <w:bCs/>
          <w:iCs/>
          <w:color w:val="0070C0"/>
        </w:rPr>
        <w:t>&gt;</w:t>
      </w:r>
    </w:p>
    <w:p w14:paraId="54D8DCC2" w14:textId="07C5E079" w:rsidR="00F34B89" w:rsidRPr="007A0E64" w:rsidRDefault="001A2DFD" w:rsidP="0032760E">
      <w:pPr>
        <w:tabs>
          <w:tab w:val="left" w:pos="6480"/>
        </w:tabs>
        <w:spacing w:before="0" w:after="0"/>
        <w:rPr>
          <w:i/>
          <w:szCs w:val="24"/>
        </w:rPr>
      </w:pPr>
      <w:r>
        <w:rPr>
          <w:i/>
          <w:szCs w:val="24"/>
        </w:rPr>
        <w:t>&lt;</w:t>
      </w:r>
      <w:r w:rsidR="00A16EC3">
        <w:rPr>
          <w:i/>
          <w:szCs w:val="24"/>
        </w:rPr>
        <w:t>DVP</w:t>
      </w:r>
      <w:r w:rsidR="006E1DB2">
        <w:rPr>
          <w:i/>
          <w:szCs w:val="24"/>
        </w:rPr>
        <w:t xml:space="preserve"> </w:t>
      </w:r>
      <w:del w:id="169" w:author="Andrew Parcel" w:date="2020-11-23T10:13:00Z">
        <w:r w:rsidR="006E1DB2" w:rsidDel="006036EC">
          <w:rPr>
            <w:i/>
            <w:szCs w:val="24"/>
          </w:rPr>
          <w:delText>Business Sponsor</w:delText>
        </w:r>
      </w:del>
      <w:ins w:id="170" w:author="Andrew Parcel" w:date="2020-11-23T10:13:00Z">
        <w:r w:rsidR="006036EC">
          <w:rPr>
            <w:i/>
            <w:szCs w:val="24"/>
          </w:rPr>
          <w:t>System Owner</w:t>
        </w:r>
      </w:ins>
      <w:r w:rsidR="007860D3">
        <w:rPr>
          <w:i/>
          <w:szCs w:val="24"/>
        </w:rPr>
        <w:t xml:space="preserve"> </w:t>
      </w:r>
      <w:r>
        <w:rPr>
          <w:i/>
          <w:szCs w:val="24"/>
        </w:rPr>
        <w:t>&gt;</w:t>
      </w:r>
    </w:p>
    <w:p w14:paraId="1E99DB51" w14:textId="77777777" w:rsidR="006D3C30" w:rsidRPr="006D3C30" w:rsidRDefault="006D3C30" w:rsidP="006D3C30">
      <w:pPr>
        <w:tabs>
          <w:tab w:val="right" w:pos="7380"/>
        </w:tabs>
        <w:rPr>
          <w:szCs w:val="24"/>
        </w:rPr>
      </w:pPr>
    </w:p>
    <w:p w14:paraId="0F7F67EE" w14:textId="77777777" w:rsidR="006D3C30" w:rsidRPr="006D3C30" w:rsidRDefault="006D3C30" w:rsidP="006D3C30">
      <w:pPr>
        <w:tabs>
          <w:tab w:val="right" w:pos="7380"/>
        </w:tabs>
        <w:rPr>
          <w:szCs w:val="24"/>
        </w:rPr>
      </w:pPr>
    </w:p>
    <w:p w14:paraId="25C2BD1A" w14:textId="77777777" w:rsidR="00F9139E" w:rsidRPr="00CE3155" w:rsidRDefault="00F9139E" w:rsidP="00F9139E">
      <w:pPr>
        <w:tabs>
          <w:tab w:val="right" w:pos="7380"/>
        </w:tabs>
        <w:rPr>
          <w:b/>
          <w:szCs w:val="24"/>
          <w:u w:val="single"/>
        </w:rPr>
      </w:pPr>
      <w:r>
        <w:rPr>
          <w:szCs w:val="24"/>
          <w:u w:val="single"/>
        </w:rPr>
        <w:tab/>
      </w:r>
    </w:p>
    <w:p w14:paraId="3ADD454B" w14:textId="77777777" w:rsidR="00F9139E" w:rsidRPr="008B3EBB" w:rsidRDefault="00F9139E" w:rsidP="00F9139E">
      <w:pPr>
        <w:tabs>
          <w:tab w:val="left" w:pos="5040"/>
        </w:tabs>
        <w:spacing w:before="0" w:after="0"/>
        <w:rPr>
          <w:szCs w:val="24"/>
        </w:rPr>
      </w:pPr>
      <w:r w:rsidRPr="008B3EBB">
        <w:rPr>
          <w:szCs w:val="24"/>
        </w:rPr>
        <w:t>Signed:</w:t>
      </w:r>
      <w:r w:rsidR="00040183">
        <w:rPr>
          <w:szCs w:val="24"/>
        </w:rPr>
        <w:t xml:space="preserve"> </w:t>
      </w:r>
      <w:r w:rsidR="00040183" w:rsidRPr="00040183">
        <w:rPr>
          <w:i/>
          <w:szCs w:val="24"/>
        </w:rPr>
        <w:t>Tim Robinson</w:t>
      </w:r>
      <w:r w:rsidRPr="008B3EBB">
        <w:rPr>
          <w:szCs w:val="24"/>
        </w:rPr>
        <w:tab/>
        <w:t>Date</w:t>
      </w:r>
      <w:r>
        <w:rPr>
          <w:szCs w:val="24"/>
        </w:rPr>
        <w:t xml:space="preserve">: </w:t>
      </w:r>
      <w:r w:rsidR="007860D3" w:rsidRPr="00AC502A">
        <w:rPr>
          <w:bCs/>
          <w:iCs/>
          <w:color w:val="0070C0"/>
        </w:rPr>
        <w:t>&lt;mm/dd/</w:t>
      </w:r>
      <w:proofErr w:type="spellStart"/>
      <w:r w:rsidR="007860D3" w:rsidRPr="00AC502A">
        <w:rPr>
          <w:bCs/>
          <w:iCs/>
          <w:color w:val="0070C0"/>
        </w:rPr>
        <w:t>yyyy</w:t>
      </w:r>
      <w:proofErr w:type="spellEnd"/>
      <w:r w:rsidR="007860D3" w:rsidRPr="00AC502A">
        <w:rPr>
          <w:bCs/>
          <w:iCs/>
          <w:color w:val="0070C0"/>
        </w:rPr>
        <w:t>&gt;</w:t>
      </w:r>
    </w:p>
    <w:p w14:paraId="55B82696" w14:textId="33BA64AF" w:rsidR="00F9139E" w:rsidRPr="007A0E64" w:rsidRDefault="00F9139E" w:rsidP="00F9139E">
      <w:pPr>
        <w:tabs>
          <w:tab w:val="left" w:pos="6480"/>
        </w:tabs>
        <w:spacing w:before="0" w:after="0"/>
        <w:rPr>
          <w:i/>
          <w:szCs w:val="24"/>
        </w:rPr>
      </w:pPr>
      <w:r>
        <w:rPr>
          <w:i/>
          <w:szCs w:val="24"/>
        </w:rPr>
        <w:t>&lt;</w:t>
      </w:r>
      <w:r w:rsidR="00A16EC3">
        <w:rPr>
          <w:i/>
          <w:szCs w:val="24"/>
        </w:rPr>
        <w:t>DVP</w:t>
      </w:r>
      <w:r w:rsidR="007860D3">
        <w:rPr>
          <w:i/>
          <w:szCs w:val="24"/>
        </w:rPr>
        <w:t xml:space="preserve"> </w:t>
      </w:r>
      <w:r w:rsidR="006E1DB2">
        <w:rPr>
          <w:i/>
          <w:szCs w:val="24"/>
        </w:rPr>
        <w:t>Project Manager</w:t>
      </w:r>
      <w:r w:rsidR="007860D3">
        <w:rPr>
          <w:i/>
          <w:szCs w:val="24"/>
        </w:rPr>
        <w:t xml:space="preserve"> </w:t>
      </w:r>
      <w:r>
        <w:rPr>
          <w:i/>
          <w:szCs w:val="24"/>
        </w:rPr>
        <w:t>&gt;</w:t>
      </w:r>
    </w:p>
    <w:p w14:paraId="14AD2841" w14:textId="77777777" w:rsidR="00981225" w:rsidRPr="006D3C30" w:rsidRDefault="00981225" w:rsidP="00981225">
      <w:pPr>
        <w:tabs>
          <w:tab w:val="right" w:pos="7380"/>
        </w:tabs>
        <w:rPr>
          <w:szCs w:val="24"/>
        </w:rPr>
      </w:pPr>
    </w:p>
    <w:p w14:paraId="51EDFE55" w14:textId="77777777" w:rsidR="00981225" w:rsidRPr="006D3C30" w:rsidRDefault="00981225" w:rsidP="00981225">
      <w:pPr>
        <w:tabs>
          <w:tab w:val="right" w:pos="7380"/>
        </w:tabs>
        <w:rPr>
          <w:szCs w:val="24"/>
        </w:rPr>
      </w:pPr>
    </w:p>
    <w:p w14:paraId="3242EFFA" w14:textId="77777777" w:rsidR="00981225" w:rsidRPr="00CE3155" w:rsidRDefault="00981225" w:rsidP="00981225">
      <w:pPr>
        <w:tabs>
          <w:tab w:val="right" w:pos="7380"/>
        </w:tabs>
        <w:rPr>
          <w:b/>
          <w:szCs w:val="24"/>
          <w:u w:val="single"/>
        </w:rPr>
      </w:pPr>
      <w:r>
        <w:rPr>
          <w:szCs w:val="24"/>
          <w:u w:val="single"/>
        </w:rPr>
        <w:tab/>
      </w:r>
    </w:p>
    <w:p w14:paraId="4CFD0F47" w14:textId="77777777" w:rsidR="00981225" w:rsidRPr="0032760E" w:rsidRDefault="00981225" w:rsidP="00981225">
      <w:pPr>
        <w:tabs>
          <w:tab w:val="left" w:pos="5040"/>
        </w:tabs>
        <w:spacing w:before="0" w:after="0"/>
        <w:rPr>
          <w:szCs w:val="24"/>
        </w:rPr>
      </w:pPr>
      <w:r w:rsidRPr="00706C6F">
        <w:rPr>
          <w:szCs w:val="24"/>
        </w:rPr>
        <w:t>Signed:</w:t>
      </w:r>
      <w:r>
        <w:rPr>
          <w:szCs w:val="24"/>
        </w:rPr>
        <w:t xml:space="preserve"> </w:t>
      </w:r>
      <w:r>
        <w:rPr>
          <w:i/>
          <w:szCs w:val="24"/>
        </w:rPr>
        <w:t>Denise Kitts</w:t>
      </w:r>
      <w:r>
        <w:rPr>
          <w:szCs w:val="24"/>
        </w:rPr>
        <w:tab/>
      </w:r>
      <w:r w:rsidRPr="008B3EBB">
        <w:rPr>
          <w:szCs w:val="24"/>
        </w:rPr>
        <w:t>Date</w:t>
      </w:r>
      <w:r>
        <w:rPr>
          <w:szCs w:val="24"/>
        </w:rPr>
        <w:t xml:space="preserve">: </w:t>
      </w:r>
      <w:r w:rsidR="007860D3" w:rsidRPr="00AC502A">
        <w:rPr>
          <w:bCs/>
          <w:iCs/>
          <w:color w:val="0070C0"/>
        </w:rPr>
        <w:t>&lt;mm/dd/</w:t>
      </w:r>
      <w:proofErr w:type="spellStart"/>
      <w:r w:rsidR="007860D3" w:rsidRPr="00AC502A">
        <w:rPr>
          <w:bCs/>
          <w:iCs/>
          <w:color w:val="0070C0"/>
        </w:rPr>
        <w:t>yyyy</w:t>
      </w:r>
      <w:proofErr w:type="spellEnd"/>
      <w:r w:rsidR="007860D3" w:rsidRPr="00AC502A">
        <w:rPr>
          <w:bCs/>
          <w:iCs/>
          <w:color w:val="0070C0"/>
        </w:rPr>
        <w:t>&gt;</w:t>
      </w:r>
    </w:p>
    <w:p w14:paraId="233FFF3F" w14:textId="77777777" w:rsidR="00981225" w:rsidRPr="007A0E64" w:rsidRDefault="00981225" w:rsidP="00981225">
      <w:pPr>
        <w:tabs>
          <w:tab w:val="left" w:pos="6480"/>
        </w:tabs>
        <w:spacing w:before="0" w:after="0"/>
        <w:rPr>
          <w:i/>
          <w:szCs w:val="24"/>
        </w:rPr>
      </w:pPr>
      <w:r>
        <w:rPr>
          <w:i/>
          <w:szCs w:val="24"/>
        </w:rPr>
        <w:t>&lt;Director, IAM Enterprise Business Office&gt;</w:t>
      </w:r>
    </w:p>
    <w:p w14:paraId="692FCF4D" w14:textId="77777777" w:rsidR="006D3C30" w:rsidRPr="006D3C30" w:rsidRDefault="006D3C30" w:rsidP="006D3C30">
      <w:pPr>
        <w:tabs>
          <w:tab w:val="right" w:pos="7380"/>
        </w:tabs>
        <w:rPr>
          <w:szCs w:val="24"/>
        </w:rPr>
      </w:pPr>
    </w:p>
    <w:p w14:paraId="6A30BEBF" w14:textId="77777777" w:rsidR="006D3C30" w:rsidRPr="006D3C30" w:rsidRDefault="006D3C30" w:rsidP="006D3C30">
      <w:pPr>
        <w:tabs>
          <w:tab w:val="right" w:pos="7380"/>
        </w:tabs>
        <w:rPr>
          <w:szCs w:val="24"/>
        </w:rPr>
      </w:pPr>
    </w:p>
    <w:p w14:paraId="6B12964D" w14:textId="77777777" w:rsidR="00414F4A" w:rsidRPr="00CE3155" w:rsidRDefault="00414F4A" w:rsidP="00414F4A">
      <w:pPr>
        <w:tabs>
          <w:tab w:val="right" w:pos="7380"/>
        </w:tabs>
        <w:rPr>
          <w:b/>
          <w:szCs w:val="24"/>
          <w:u w:val="single"/>
        </w:rPr>
      </w:pPr>
      <w:r>
        <w:rPr>
          <w:szCs w:val="24"/>
          <w:u w:val="single"/>
        </w:rPr>
        <w:tab/>
      </w:r>
    </w:p>
    <w:p w14:paraId="431CFDE9" w14:textId="77777777" w:rsidR="00BD2FD2" w:rsidRPr="0032760E" w:rsidRDefault="00BD2FD2" w:rsidP="008717B2">
      <w:pPr>
        <w:tabs>
          <w:tab w:val="left" w:pos="5040"/>
        </w:tabs>
        <w:spacing w:before="0" w:after="0"/>
        <w:rPr>
          <w:szCs w:val="24"/>
        </w:rPr>
      </w:pPr>
      <w:r w:rsidRPr="00706C6F">
        <w:rPr>
          <w:szCs w:val="24"/>
        </w:rPr>
        <w:t>Signed:</w:t>
      </w:r>
      <w:r w:rsidR="00414F4A">
        <w:rPr>
          <w:szCs w:val="24"/>
        </w:rPr>
        <w:t xml:space="preserve"> </w:t>
      </w:r>
      <w:r w:rsidR="00414F4A" w:rsidRPr="007A0E64">
        <w:rPr>
          <w:i/>
          <w:szCs w:val="24"/>
        </w:rPr>
        <w:t xml:space="preserve">Sara </w:t>
      </w:r>
      <w:proofErr w:type="spellStart"/>
      <w:r w:rsidR="00414F4A" w:rsidRPr="007A0E64">
        <w:rPr>
          <w:i/>
          <w:szCs w:val="24"/>
        </w:rPr>
        <w:t>Temlitz</w:t>
      </w:r>
      <w:proofErr w:type="spellEnd"/>
      <w:r w:rsidR="002D5AF4">
        <w:rPr>
          <w:szCs w:val="24"/>
        </w:rPr>
        <w:tab/>
      </w:r>
      <w:r w:rsidR="008717B2" w:rsidRPr="008B3EBB">
        <w:rPr>
          <w:szCs w:val="24"/>
        </w:rPr>
        <w:t>Date</w:t>
      </w:r>
      <w:r w:rsidR="008717B2">
        <w:rPr>
          <w:szCs w:val="24"/>
        </w:rPr>
        <w:t xml:space="preserve">: </w:t>
      </w:r>
      <w:r w:rsidR="007860D3" w:rsidRPr="00AC502A">
        <w:rPr>
          <w:bCs/>
          <w:iCs/>
          <w:color w:val="0070C0"/>
        </w:rPr>
        <w:t>&lt;mm/dd/</w:t>
      </w:r>
      <w:proofErr w:type="spellStart"/>
      <w:r w:rsidR="007860D3" w:rsidRPr="00AC502A">
        <w:rPr>
          <w:bCs/>
          <w:iCs/>
          <w:color w:val="0070C0"/>
        </w:rPr>
        <w:t>yyyy</w:t>
      </w:r>
      <w:proofErr w:type="spellEnd"/>
      <w:r w:rsidR="007860D3" w:rsidRPr="00AC502A">
        <w:rPr>
          <w:bCs/>
          <w:iCs/>
          <w:color w:val="0070C0"/>
        </w:rPr>
        <w:t>&gt;</w:t>
      </w:r>
    </w:p>
    <w:p w14:paraId="4A45A9E3" w14:textId="77777777" w:rsidR="00BD2FD2" w:rsidRPr="007A0E64" w:rsidRDefault="001A2DFD" w:rsidP="0032760E">
      <w:pPr>
        <w:tabs>
          <w:tab w:val="left" w:pos="6480"/>
        </w:tabs>
        <w:spacing w:before="0" w:after="0"/>
        <w:rPr>
          <w:i/>
          <w:szCs w:val="24"/>
        </w:rPr>
      </w:pPr>
      <w:r>
        <w:rPr>
          <w:i/>
          <w:szCs w:val="24"/>
        </w:rPr>
        <w:t>&lt;</w:t>
      </w:r>
      <w:r w:rsidR="006537D2" w:rsidRPr="007A0E64">
        <w:rPr>
          <w:i/>
          <w:szCs w:val="24"/>
        </w:rPr>
        <w:t>Data Quality Business Product Manager</w:t>
      </w:r>
      <w:r>
        <w:rPr>
          <w:i/>
          <w:szCs w:val="24"/>
        </w:rPr>
        <w:t>&gt;</w:t>
      </w:r>
    </w:p>
    <w:p w14:paraId="6D9345ED" w14:textId="77777777" w:rsidR="006D3C30" w:rsidRPr="006D3C30" w:rsidRDefault="006D3C30" w:rsidP="006D3C30">
      <w:pPr>
        <w:tabs>
          <w:tab w:val="right" w:pos="7380"/>
        </w:tabs>
        <w:rPr>
          <w:szCs w:val="24"/>
        </w:rPr>
      </w:pPr>
    </w:p>
    <w:p w14:paraId="45EE747B" w14:textId="77777777" w:rsidR="006D3C30" w:rsidRPr="006D3C30" w:rsidRDefault="006D3C30" w:rsidP="006D3C30">
      <w:pPr>
        <w:tabs>
          <w:tab w:val="right" w:pos="7380"/>
        </w:tabs>
        <w:rPr>
          <w:szCs w:val="24"/>
        </w:rPr>
      </w:pPr>
    </w:p>
    <w:p w14:paraId="67F7755D" w14:textId="77777777" w:rsidR="00414F4A" w:rsidRPr="00CE3155" w:rsidRDefault="00414F4A" w:rsidP="00414F4A">
      <w:pPr>
        <w:tabs>
          <w:tab w:val="right" w:pos="7380"/>
        </w:tabs>
        <w:rPr>
          <w:b/>
          <w:szCs w:val="24"/>
          <w:u w:val="single"/>
        </w:rPr>
      </w:pPr>
      <w:r>
        <w:rPr>
          <w:szCs w:val="24"/>
          <w:u w:val="single"/>
        </w:rPr>
        <w:tab/>
      </w:r>
    </w:p>
    <w:p w14:paraId="1B5E5318" w14:textId="77777777" w:rsidR="005C40D1" w:rsidRPr="0032760E" w:rsidRDefault="005C40D1" w:rsidP="008717B2">
      <w:pPr>
        <w:tabs>
          <w:tab w:val="left" w:pos="5040"/>
        </w:tabs>
        <w:spacing w:before="0" w:after="0"/>
        <w:rPr>
          <w:szCs w:val="24"/>
        </w:rPr>
      </w:pPr>
      <w:r w:rsidRPr="00706C6F">
        <w:rPr>
          <w:szCs w:val="24"/>
        </w:rPr>
        <w:t>Signed:</w:t>
      </w:r>
      <w:r w:rsidR="00414F4A">
        <w:rPr>
          <w:szCs w:val="24"/>
        </w:rPr>
        <w:t xml:space="preserve"> </w:t>
      </w:r>
      <w:r w:rsidR="00414F4A" w:rsidRPr="007A0E64">
        <w:rPr>
          <w:i/>
          <w:szCs w:val="24"/>
        </w:rPr>
        <w:t>Jeff Podolec</w:t>
      </w:r>
      <w:r w:rsidR="002D5AF4">
        <w:rPr>
          <w:szCs w:val="24"/>
        </w:rPr>
        <w:tab/>
      </w:r>
      <w:r w:rsidR="008717B2" w:rsidRPr="008B3EBB">
        <w:rPr>
          <w:szCs w:val="24"/>
        </w:rPr>
        <w:t>Date</w:t>
      </w:r>
      <w:r w:rsidR="008717B2">
        <w:rPr>
          <w:szCs w:val="24"/>
        </w:rPr>
        <w:t xml:space="preserve">: </w:t>
      </w:r>
      <w:r w:rsidR="007860D3" w:rsidRPr="00AC502A">
        <w:rPr>
          <w:bCs/>
          <w:iCs/>
          <w:color w:val="0070C0"/>
        </w:rPr>
        <w:t>&lt;mm/dd/</w:t>
      </w:r>
      <w:proofErr w:type="spellStart"/>
      <w:r w:rsidR="007860D3" w:rsidRPr="00AC502A">
        <w:rPr>
          <w:bCs/>
          <w:iCs/>
          <w:color w:val="0070C0"/>
        </w:rPr>
        <w:t>yyyy</w:t>
      </w:r>
      <w:proofErr w:type="spellEnd"/>
      <w:r w:rsidR="007860D3" w:rsidRPr="00AC502A">
        <w:rPr>
          <w:bCs/>
          <w:iCs/>
          <w:color w:val="0070C0"/>
        </w:rPr>
        <w:t>&gt;</w:t>
      </w:r>
    </w:p>
    <w:p w14:paraId="0CA67F30" w14:textId="77777777" w:rsidR="005C40D1" w:rsidRPr="007A0E64" w:rsidRDefault="001A2DFD" w:rsidP="0032760E">
      <w:pPr>
        <w:tabs>
          <w:tab w:val="left" w:pos="6480"/>
        </w:tabs>
        <w:spacing w:before="0" w:after="0"/>
        <w:rPr>
          <w:i/>
          <w:szCs w:val="24"/>
        </w:rPr>
      </w:pPr>
      <w:r>
        <w:rPr>
          <w:i/>
          <w:szCs w:val="24"/>
        </w:rPr>
        <w:t>&lt;</w:t>
      </w:r>
      <w:r w:rsidR="00DA0429" w:rsidRPr="007A0E64">
        <w:rPr>
          <w:i/>
          <w:szCs w:val="24"/>
        </w:rPr>
        <w:t>I</w:t>
      </w:r>
      <w:r w:rsidR="00933142" w:rsidRPr="007A0E64">
        <w:rPr>
          <w:i/>
          <w:szCs w:val="24"/>
        </w:rPr>
        <w:t>T</w:t>
      </w:r>
      <w:r w:rsidR="005324E2">
        <w:rPr>
          <w:i/>
          <w:szCs w:val="24"/>
        </w:rPr>
        <w:t xml:space="preserve"> Program Manager</w:t>
      </w:r>
      <w:r>
        <w:rPr>
          <w:i/>
          <w:szCs w:val="24"/>
        </w:rPr>
        <w:t>&gt;</w:t>
      </w:r>
    </w:p>
    <w:p w14:paraId="6A6A0224" w14:textId="77777777" w:rsidR="006D3C30" w:rsidRDefault="006D3C30" w:rsidP="008E0BE6">
      <w:pPr>
        <w:widowControl/>
        <w:spacing w:before="0" w:after="0"/>
        <w:rPr>
          <w:szCs w:val="24"/>
        </w:rPr>
      </w:pPr>
    </w:p>
    <w:p w14:paraId="7FE117A2" w14:textId="77777777" w:rsidR="008E0BE6" w:rsidRPr="006D3C30" w:rsidRDefault="008E0BE6" w:rsidP="008E0BE6">
      <w:pPr>
        <w:widowControl/>
        <w:spacing w:before="0" w:after="0"/>
        <w:rPr>
          <w:szCs w:val="24"/>
        </w:rPr>
      </w:pPr>
    </w:p>
    <w:p w14:paraId="7954AC04" w14:textId="77777777" w:rsidR="006E1DB2" w:rsidRPr="00CE3155" w:rsidRDefault="006E1DB2" w:rsidP="006E1DB2">
      <w:pPr>
        <w:tabs>
          <w:tab w:val="right" w:pos="7380"/>
        </w:tabs>
        <w:rPr>
          <w:b/>
          <w:szCs w:val="24"/>
          <w:u w:val="single"/>
        </w:rPr>
      </w:pPr>
      <w:r>
        <w:rPr>
          <w:szCs w:val="24"/>
          <w:u w:val="single"/>
        </w:rPr>
        <w:tab/>
      </w:r>
    </w:p>
    <w:p w14:paraId="4058138F" w14:textId="77777777" w:rsidR="006E1DB2" w:rsidRPr="0032760E" w:rsidRDefault="006E1DB2" w:rsidP="006E1DB2">
      <w:pPr>
        <w:tabs>
          <w:tab w:val="left" w:pos="5040"/>
        </w:tabs>
        <w:spacing w:after="0"/>
        <w:rPr>
          <w:szCs w:val="24"/>
        </w:rPr>
      </w:pPr>
      <w:r w:rsidRPr="004733AC">
        <w:rPr>
          <w:szCs w:val="24"/>
        </w:rPr>
        <w:t xml:space="preserve">Signed: </w:t>
      </w:r>
      <w:r>
        <w:rPr>
          <w:i/>
          <w:szCs w:val="24"/>
        </w:rPr>
        <w:t>Shelby Bell</w:t>
      </w:r>
      <w:r>
        <w:rPr>
          <w:szCs w:val="24"/>
        </w:rPr>
        <w:tab/>
      </w:r>
      <w:r w:rsidRPr="008B3EBB">
        <w:rPr>
          <w:szCs w:val="24"/>
        </w:rPr>
        <w:t>Date</w:t>
      </w:r>
      <w:r>
        <w:rPr>
          <w:szCs w:val="24"/>
        </w:rPr>
        <w:t xml:space="preserve">: </w:t>
      </w:r>
      <w:r w:rsidR="007860D3" w:rsidRPr="00AC502A">
        <w:rPr>
          <w:bCs/>
          <w:iCs/>
          <w:color w:val="0070C0"/>
        </w:rPr>
        <w:t>&lt;mm/dd/</w:t>
      </w:r>
      <w:proofErr w:type="spellStart"/>
      <w:r w:rsidR="007860D3" w:rsidRPr="00AC502A">
        <w:rPr>
          <w:bCs/>
          <w:iCs/>
          <w:color w:val="0070C0"/>
        </w:rPr>
        <w:t>yyyy</w:t>
      </w:r>
      <w:proofErr w:type="spellEnd"/>
      <w:r w:rsidR="007860D3" w:rsidRPr="00AC502A">
        <w:rPr>
          <w:bCs/>
          <w:iCs/>
          <w:color w:val="0070C0"/>
        </w:rPr>
        <w:t>&gt;</w:t>
      </w:r>
    </w:p>
    <w:p w14:paraId="0DF32367" w14:textId="2DF71C6A" w:rsidR="006E1DB2" w:rsidRDefault="006E1DB2" w:rsidP="00065E5B">
      <w:pPr>
        <w:tabs>
          <w:tab w:val="left" w:pos="6480"/>
        </w:tabs>
        <w:spacing w:before="0" w:after="0"/>
        <w:rPr>
          <w:i/>
          <w:szCs w:val="24"/>
        </w:rPr>
      </w:pPr>
      <w:r>
        <w:rPr>
          <w:i/>
          <w:szCs w:val="24"/>
        </w:rPr>
        <w:t>&lt;Bu</w:t>
      </w:r>
      <w:r w:rsidR="00F1200E">
        <w:rPr>
          <w:i/>
          <w:szCs w:val="24"/>
        </w:rPr>
        <w:t>siness Sponsor, Director, AIM, OICAM</w:t>
      </w:r>
      <w:r>
        <w:rPr>
          <w:i/>
          <w:szCs w:val="24"/>
        </w:rPr>
        <w:t>&gt;</w:t>
      </w:r>
    </w:p>
    <w:p w14:paraId="43A1E0B6" w14:textId="77777777" w:rsidR="00455378" w:rsidRDefault="00455378">
      <w:pPr>
        <w:widowControl/>
        <w:spacing w:before="0" w:after="0"/>
        <w:rPr>
          <w:rFonts w:ascii="Arial" w:hAnsi="Arial" w:cs="Arial"/>
          <w:b/>
          <w:snapToGrid w:val="0"/>
          <w:kern w:val="28"/>
          <w:sz w:val="36"/>
        </w:rPr>
      </w:pPr>
      <w:r>
        <w:rPr>
          <w:rFonts w:ascii="Arial" w:hAnsi="Arial" w:cs="Arial"/>
          <w:b/>
          <w:snapToGrid w:val="0"/>
          <w:kern w:val="28"/>
          <w:sz w:val="36"/>
        </w:rPr>
        <w:br w:type="page"/>
      </w:r>
    </w:p>
    <w:p w14:paraId="34368C18" w14:textId="10B565EB" w:rsidR="00455378" w:rsidRDefault="00455378" w:rsidP="00455378">
      <w:pPr>
        <w:pStyle w:val="Heading1"/>
        <w:numPr>
          <w:ilvl w:val="0"/>
          <w:numId w:val="0"/>
        </w:numPr>
        <w:ind w:left="900" w:hanging="900"/>
      </w:pPr>
      <w:bookmarkStart w:id="171" w:name="_Toc491940386"/>
      <w:bookmarkStart w:id="172" w:name="_Toc493831818"/>
      <w:r>
        <w:lastRenderedPageBreak/>
        <w:t xml:space="preserve">Appendix A – </w:t>
      </w:r>
      <w:r w:rsidR="00A16EC3">
        <w:t>DVP</w:t>
      </w:r>
      <w:r>
        <w:t xml:space="preserve"> </w:t>
      </w:r>
      <w:bookmarkEnd w:id="171"/>
      <w:r>
        <w:t>Initial Release</w:t>
      </w:r>
      <w:bookmarkEnd w:id="172"/>
    </w:p>
    <w:p w14:paraId="2BA956BA" w14:textId="7E31BB49" w:rsidR="00455378" w:rsidRDefault="00455378" w:rsidP="00455378">
      <w:pPr>
        <w:pStyle w:val="Default"/>
      </w:pPr>
      <w:r>
        <w:t xml:space="preserve">The following diagram illustrates the </w:t>
      </w:r>
      <w:r w:rsidR="001C6D2F">
        <w:t xml:space="preserve">consumer specific </w:t>
      </w:r>
      <w:r>
        <w:t xml:space="preserve">functionality that will be </w:t>
      </w:r>
      <w:r w:rsidR="001C6D2F">
        <w:t>supported</w:t>
      </w:r>
      <w:r>
        <w:t xml:space="preserve"> in the initial release of the </w:t>
      </w:r>
      <w:r w:rsidR="00BB65B2">
        <w:t>DVP</w:t>
      </w:r>
      <w:r w:rsidR="00E12657">
        <w:t xml:space="preserve"> </w:t>
      </w:r>
      <w:r>
        <w:t xml:space="preserve">product. </w:t>
      </w:r>
      <w:r w:rsidR="007D4EC5">
        <w:t xml:space="preserve">The overall functionality that will be supported by </w:t>
      </w:r>
      <w:r w:rsidR="00BB65B2">
        <w:t>DVP</w:t>
      </w:r>
      <w:r w:rsidR="007D4EC5">
        <w:t xml:space="preserve"> is included in Section 2.1.2 of this document.</w:t>
      </w:r>
    </w:p>
    <w:p w14:paraId="1A70E787" w14:textId="77777777" w:rsidR="00455378" w:rsidRDefault="00455378" w:rsidP="00455378">
      <w:pPr>
        <w:pStyle w:val="Default"/>
      </w:pPr>
    </w:p>
    <w:p w14:paraId="786EE43B" w14:textId="77777777" w:rsidR="00455378" w:rsidRDefault="00455378" w:rsidP="00455378">
      <w:pPr>
        <w:pStyle w:val="Default"/>
      </w:pPr>
      <w:r>
        <w:rPr>
          <w:noProof/>
        </w:rPr>
        <w:drawing>
          <wp:inline distT="0" distB="0" distL="0" distR="0" wp14:anchorId="44B383B1" wp14:editId="35CFEB3A">
            <wp:extent cx="5943600" cy="6818104"/>
            <wp:effectExtent l="0" t="0" r="0" b="1905"/>
            <wp:docPr id="7" name="Picture 7" descr="C:\Users\vhaisdreimol\Documents\IAM\Digital Platform - SR-985\Digital_DigitialPlatformVeteran_9-1-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haisdreimol\Documents\IAM\Digital Platform - SR-985\Digital_DigitialPlatformVeteran_9-1-2017.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6818104"/>
                    </a:xfrm>
                    <a:prstGeom prst="rect">
                      <a:avLst/>
                    </a:prstGeom>
                    <a:noFill/>
                    <a:ln>
                      <a:noFill/>
                    </a:ln>
                  </pic:spPr>
                </pic:pic>
              </a:graphicData>
            </a:graphic>
          </wp:inline>
        </w:drawing>
      </w:r>
    </w:p>
    <w:p w14:paraId="5136A27E" w14:textId="6D873F50" w:rsidR="009C6B76" w:rsidRPr="00E12657" w:rsidRDefault="00E12657" w:rsidP="00E12657">
      <w:pPr>
        <w:pStyle w:val="Caption"/>
      </w:pPr>
      <w:bookmarkStart w:id="173" w:name="_Toc491940392"/>
      <w:bookmarkStart w:id="174" w:name="_Toc493831820"/>
      <w:r w:rsidRPr="00CB6586">
        <w:t xml:space="preserve">Figure </w:t>
      </w:r>
      <w:r w:rsidR="0063486B">
        <w:fldChar w:fldCharType="begin"/>
      </w:r>
      <w:r w:rsidR="0063486B">
        <w:instrText xml:space="preserve"> SEQ Figure \* ARABIC </w:instrText>
      </w:r>
      <w:r w:rsidR="0063486B">
        <w:fldChar w:fldCharType="separate"/>
      </w:r>
      <w:r>
        <w:rPr>
          <w:noProof/>
        </w:rPr>
        <w:t>2</w:t>
      </w:r>
      <w:r w:rsidR="0063486B">
        <w:rPr>
          <w:noProof/>
        </w:rPr>
        <w:fldChar w:fldCharType="end"/>
      </w:r>
      <w:r w:rsidRPr="00CB6586">
        <w:t xml:space="preserve">: </w:t>
      </w:r>
      <w:r w:rsidR="00BB65B2">
        <w:t>DVP</w:t>
      </w:r>
      <w:r>
        <w:t xml:space="preserve"> Process </w:t>
      </w:r>
      <w:r w:rsidR="0022260D">
        <w:t xml:space="preserve">- </w:t>
      </w:r>
      <w:r>
        <w:t xml:space="preserve">To Be Initial Release </w:t>
      </w:r>
      <w:r w:rsidRPr="00D20FC4">
        <w:t>(</w:t>
      </w:r>
      <w:r>
        <w:t>zoom to 200%</w:t>
      </w:r>
      <w:r w:rsidRPr="00D20FC4">
        <w:t>)</w:t>
      </w:r>
      <w:bookmarkEnd w:id="173"/>
      <w:bookmarkEnd w:id="174"/>
    </w:p>
    <w:sectPr w:rsidR="009C6B76" w:rsidRPr="00E12657" w:rsidSect="00D72CFA">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5" w:author="Parcel, Andrew L. (Liberty IT Solutions)" w:date="2020-11-24T19:49:00Z" w:initials="PAL(IS">
    <w:p w14:paraId="69EBF452" w14:textId="4AAF417D" w:rsidR="00105AD5" w:rsidRDefault="00105AD5">
      <w:pPr>
        <w:pStyle w:val="CommentText"/>
      </w:pPr>
      <w:bookmarkStart w:id="86" w:name="_GoBack"/>
      <w:bookmarkEnd w:id="86"/>
      <w:r>
        <w:rPr>
          <w:rStyle w:val="CommentReference"/>
        </w:rPr>
        <w:annotationRef/>
      </w:r>
      <w:r>
        <w:rPr>
          <w:rStyle w:val="CommentReference"/>
        </w:rPr>
        <w:annotationRef/>
      </w:r>
      <w:r>
        <w:rPr>
          <w:rStyle w:val="CommentReference"/>
        </w:rPr>
        <w:t>I don’t have access to this link (I get a “Sorry, you don’t have access message”), so I can’t verify that these documents are accessible/accurate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BF4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C7E6" w16cex:dateUtc="2020-11-19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BF452" w16cid:durableId="2367E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CE112" w14:textId="77777777" w:rsidR="0063486B" w:rsidRDefault="0063486B" w:rsidP="00960321">
      <w:r>
        <w:separator/>
      </w:r>
    </w:p>
    <w:p w14:paraId="5F0320EA" w14:textId="77777777" w:rsidR="0063486B" w:rsidRDefault="0063486B" w:rsidP="00960321"/>
    <w:p w14:paraId="1612A5C0" w14:textId="77777777" w:rsidR="0063486B" w:rsidRDefault="0063486B" w:rsidP="00960321"/>
    <w:p w14:paraId="646D6A13" w14:textId="77777777" w:rsidR="0063486B" w:rsidRDefault="0063486B" w:rsidP="00960321"/>
  </w:endnote>
  <w:endnote w:type="continuationSeparator" w:id="0">
    <w:p w14:paraId="7DE2F2A1" w14:textId="77777777" w:rsidR="0063486B" w:rsidRDefault="0063486B" w:rsidP="00960321">
      <w:r>
        <w:continuationSeparator/>
      </w:r>
    </w:p>
    <w:p w14:paraId="0682FE55" w14:textId="77777777" w:rsidR="0063486B" w:rsidRDefault="0063486B" w:rsidP="00960321"/>
    <w:p w14:paraId="6A63AF75" w14:textId="77777777" w:rsidR="0063486B" w:rsidRDefault="0063486B" w:rsidP="00960321"/>
    <w:p w14:paraId="0D4F1EA2" w14:textId="77777777" w:rsidR="0063486B" w:rsidRDefault="0063486B" w:rsidP="00960321"/>
  </w:endnote>
  <w:endnote w:type="continuationNotice" w:id="1">
    <w:p w14:paraId="322B10B9" w14:textId="77777777" w:rsidR="0063486B" w:rsidRDefault="0063486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neva">
    <w:charset w:val="00"/>
    <w:family w:val="swiss"/>
    <w:pitch w:val="variable"/>
    <w:sig w:usb0="E00002FF" w:usb1="5200205F" w:usb2="00A0C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330E5" w14:textId="77777777" w:rsidR="000A20F6" w:rsidRDefault="000A20F6" w:rsidP="00D72CFA">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F379256" w14:textId="77777777" w:rsidR="000A20F6" w:rsidRPr="009629BC" w:rsidRDefault="000A20F6" w:rsidP="00D72CFA">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232D8" w14:textId="77777777" w:rsidR="000A20F6" w:rsidRDefault="000A20F6">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B614C" w14:textId="6BAE9DD1" w:rsidR="000A20F6" w:rsidRPr="00D72CFA" w:rsidRDefault="00A16EC3" w:rsidP="00B349B0">
    <w:pPr>
      <w:spacing w:before="0" w:after="0"/>
      <w:rPr>
        <w:sz w:val="20"/>
      </w:rPr>
    </w:pPr>
    <w:r>
      <w:rPr>
        <w:sz w:val="20"/>
      </w:rPr>
      <w:t>DVP</w:t>
    </w:r>
  </w:p>
  <w:p w14:paraId="61107F9E" w14:textId="77777777" w:rsidR="000A20F6" w:rsidRDefault="000A20F6" w:rsidP="00B349B0">
    <w:pPr>
      <w:spacing w:before="0" w:after="0"/>
      <w:rPr>
        <w:sz w:val="20"/>
      </w:rPr>
    </w:pPr>
    <w:r>
      <w:rPr>
        <w:sz w:val="20"/>
      </w:rPr>
      <w:t>Integration with IAM Services</w:t>
    </w:r>
  </w:p>
  <w:p w14:paraId="50FCB686" w14:textId="25273962" w:rsidR="000A20F6" w:rsidRPr="00C21D93" w:rsidRDefault="000A20F6" w:rsidP="00B349B0">
    <w:pPr>
      <w:spacing w:before="0" w:after="0"/>
      <w:rPr>
        <w:sz w:val="20"/>
      </w:rPr>
    </w:pPr>
    <w:r>
      <w:rPr>
        <w:sz w:val="20"/>
      </w:rPr>
      <w:t>Integration Requirements Specification</w:t>
    </w:r>
    <w:ins w:id="28" w:author="Andrew Parcel" w:date="2020-11-24T13:23:00Z">
      <w:r w:rsidR="001E5C40">
        <w:rPr>
          <w:sz w:val="20"/>
        </w:rPr>
        <w:t xml:space="preserve"> </w:t>
      </w:r>
    </w:ins>
    <w:del w:id="29" w:author="Andrew Parcel" w:date="2020-11-24T13:23:00Z">
      <w:r w:rsidDel="001E5C40">
        <w:rPr>
          <w:sz w:val="20"/>
        </w:rPr>
        <w:delText xml:space="preserve"> </w:delText>
      </w:r>
    </w:del>
    <w:del w:id="30" w:author="Andrew Parcel" w:date="2020-11-23T10:24:00Z">
      <w:r w:rsidDel="008D7012">
        <w:rPr>
          <w:sz w:val="20"/>
        </w:rPr>
        <w:delText>Document</w:delText>
      </w:r>
      <w:r w:rsidRPr="00C21D93" w:rsidDel="008D7012">
        <w:rPr>
          <w:sz w:val="20"/>
        </w:rPr>
        <w:ptab w:relativeTo="margin" w:alignment="center" w:leader="none"/>
      </w:r>
      <w:r w:rsidRPr="006E64F6" w:rsidDel="008D7012">
        <w:rPr>
          <w:sz w:val="20"/>
        </w:rPr>
        <w:fldChar w:fldCharType="begin"/>
      </w:r>
      <w:r w:rsidRPr="006E64F6" w:rsidDel="008D7012">
        <w:rPr>
          <w:sz w:val="20"/>
        </w:rPr>
        <w:delInstrText xml:space="preserve"> PAGE   \* MERGEFORMAT </w:delInstrText>
      </w:r>
      <w:r w:rsidRPr="006E64F6" w:rsidDel="008D7012">
        <w:rPr>
          <w:sz w:val="20"/>
        </w:rPr>
        <w:fldChar w:fldCharType="separate"/>
      </w:r>
      <w:r w:rsidR="008E3C8E" w:rsidDel="008D7012">
        <w:rPr>
          <w:noProof/>
          <w:sz w:val="20"/>
        </w:rPr>
        <w:delText>1</w:delText>
      </w:r>
      <w:r w:rsidRPr="006E64F6" w:rsidDel="008D7012">
        <w:rPr>
          <w:noProof/>
          <w:sz w:val="20"/>
        </w:rPr>
        <w:fldChar w:fldCharType="end"/>
      </w:r>
      <w:r w:rsidRPr="00C21D93" w:rsidDel="008D7012">
        <w:rPr>
          <w:sz w:val="20"/>
        </w:rPr>
        <w:ptab w:relativeTo="margin" w:alignment="right" w:leader="none"/>
      </w:r>
      <w:r w:rsidR="00455378" w:rsidDel="008D7012">
        <w:rPr>
          <w:sz w:val="20"/>
        </w:rPr>
        <w:delText xml:space="preserve">September </w:delText>
      </w:r>
    </w:del>
    <w:ins w:id="31" w:author="Andrew Parcel" w:date="2020-11-23T10:24:00Z">
      <w:r w:rsidR="008D7012">
        <w:rPr>
          <w:sz w:val="20"/>
        </w:rPr>
        <w:t>Document</w:t>
      </w:r>
      <w:r w:rsidR="008D7012" w:rsidRPr="00C21D93">
        <w:rPr>
          <w:sz w:val="20"/>
        </w:rPr>
        <w:ptab w:relativeTo="margin" w:alignment="center" w:leader="none"/>
      </w:r>
      <w:r w:rsidR="008D7012" w:rsidRPr="006E64F6">
        <w:rPr>
          <w:sz w:val="20"/>
        </w:rPr>
        <w:fldChar w:fldCharType="begin"/>
      </w:r>
      <w:r w:rsidR="008D7012" w:rsidRPr="006E64F6">
        <w:rPr>
          <w:sz w:val="20"/>
        </w:rPr>
        <w:instrText xml:space="preserve"> PAGE   \* MERGEFORMAT </w:instrText>
      </w:r>
      <w:r w:rsidR="008D7012" w:rsidRPr="006E64F6">
        <w:rPr>
          <w:sz w:val="20"/>
        </w:rPr>
        <w:fldChar w:fldCharType="separate"/>
      </w:r>
      <w:r w:rsidR="008D7012">
        <w:rPr>
          <w:noProof/>
          <w:sz w:val="20"/>
        </w:rPr>
        <w:t>1</w:t>
      </w:r>
      <w:r w:rsidR="008D7012" w:rsidRPr="006E64F6">
        <w:rPr>
          <w:noProof/>
          <w:sz w:val="20"/>
        </w:rPr>
        <w:fldChar w:fldCharType="end"/>
      </w:r>
      <w:r w:rsidR="008D7012" w:rsidRPr="00C21D93">
        <w:rPr>
          <w:sz w:val="20"/>
        </w:rPr>
        <w:ptab w:relativeTo="margin" w:alignment="right" w:leader="none"/>
      </w:r>
      <w:r w:rsidR="008D7012">
        <w:rPr>
          <w:sz w:val="20"/>
        </w:rPr>
        <w:t xml:space="preserve">November </w:t>
      </w:r>
    </w:ins>
    <w:del w:id="32" w:author="Andrew Parcel" w:date="2020-11-23T09:30:00Z">
      <w:r w:rsidRPr="00D72CFA" w:rsidDel="00AD6CB0">
        <w:rPr>
          <w:sz w:val="20"/>
        </w:rPr>
        <w:delText>201</w:delText>
      </w:r>
      <w:r w:rsidDel="00AD6CB0">
        <w:rPr>
          <w:sz w:val="20"/>
        </w:rPr>
        <w:delText>7</w:delText>
      </w:r>
    </w:del>
    <w:ins w:id="33" w:author="Andrew Parcel" w:date="2020-11-23T09:30:00Z">
      <w:r w:rsidR="00AD6CB0">
        <w:rPr>
          <w:sz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22019" w14:textId="77777777" w:rsidR="0063486B" w:rsidRDefault="0063486B" w:rsidP="00960321">
      <w:r>
        <w:separator/>
      </w:r>
    </w:p>
    <w:p w14:paraId="7F365B03" w14:textId="77777777" w:rsidR="0063486B" w:rsidRDefault="0063486B" w:rsidP="00960321"/>
    <w:p w14:paraId="634E6CB6" w14:textId="77777777" w:rsidR="0063486B" w:rsidRDefault="0063486B" w:rsidP="00960321"/>
    <w:p w14:paraId="52AD6E3D" w14:textId="77777777" w:rsidR="0063486B" w:rsidRDefault="0063486B" w:rsidP="00960321"/>
  </w:footnote>
  <w:footnote w:type="continuationSeparator" w:id="0">
    <w:p w14:paraId="3CBD8E8F" w14:textId="77777777" w:rsidR="0063486B" w:rsidRDefault="0063486B" w:rsidP="00960321">
      <w:r>
        <w:continuationSeparator/>
      </w:r>
    </w:p>
    <w:p w14:paraId="4F12E0DC" w14:textId="77777777" w:rsidR="0063486B" w:rsidRDefault="0063486B" w:rsidP="00960321"/>
    <w:p w14:paraId="22493AC1" w14:textId="77777777" w:rsidR="0063486B" w:rsidRDefault="0063486B" w:rsidP="00960321"/>
    <w:p w14:paraId="6E5FC7FD" w14:textId="77777777" w:rsidR="0063486B" w:rsidRDefault="0063486B" w:rsidP="00960321"/>
  </w:footnote>
  <w:footnote w:type="continuationNotice" w:id="1">
    <w:p w14:paraId="63FA24D0" w14:textId="77777777" w:rsidR="0063486B" w:rsidRDefault="0063486B">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ADD"/>
    <w:multiLevelType w:val="hybridMultilevel"/>
    <w:tmpl w:val="1BE44FDE"/>
    <w:lvl w:ilvl="0" w:tplc="1BD64156">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4350802"/>
    <w:multiLevelType w:val="hybridMultilevel"/>
    <w:tmpl w:val="C91C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3770"/>
    <w:multiLevelType w:val="hybridMultilevel"/>
    <w:tmpl w:val="49628BD8"/>
    <w:lvl w:ilvl="0" w:tplc="2328419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B1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BC4923"/>
    <w:multiLevelType w:val="hybridMultilevel"/>
    <w:tmpl w:val="238E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BB424B40">
      <w:start w:val="1"/>
      <w:numFmt w:val="lowerLetter"/>
      <w:pStyle w:val="BodyTextLettered"/>
      <w:lvlText w:val="%1."/>
      <w:lvlJc w:val="left"/>
      <w:pPr>
        <w:tabs>
          <w:tab w:val="num" w:pos="1080"/>
        </w:tabs>
        <w:ind w:left="1080" w:hanging="360"/>
      </w:pPr>
      <w:rPr>
        <w:rFonts w:hint="default"/>
      </w:rPr>
    </w:lvl>
    <w:lvl w:ilvl="1" w:tplc="5C20CE9C" w:tentative="1">
      <w:start w:val="1"/>
      <w:numFmt w:val="lowerLetter"/>
      <w:lvlText w:val="%2."/>
      <w:lvlJc w:val="left"/>
      <w:pPr>
        <w:tabs>
          <w:tab w:val="num" w:pos="1800"/>
        </w:tabs>
        <w:ind w:left="1800" w:hanging="360"/>
      </w:pPr>
    </w:lvl>
    <w:lvl w:ilvl="2" w:tplc="BCF4685E" w:tentative="1">
      <w:start w:val="1"/>
      <w:numFmt w:val="lowerRoman"/>
      <w:lvlText w:val="%3."/>
      <w:lvlJc w:val="right"/>
      <w:pPr>
        <w:tabs>
          <w:tab w:val="num" w:pos="2520"/>
        </w:tabs>
        <w:ind w:left="2520" w:hanging="180"/>
      </w:pPr>
    </w:lvl>
    <w:lvl w:ilvl="3" w:tplc="77BA7E0A" w:tentative="1">
      <w:start w:val="1"/>
      <w:numFmt w:val="decimal"/>
      <w:lvlText w:val="%4."/>
      <w:lvlJc w:val="left"/>
      <w:pPr>
        <w:tabs>
          <w:tab w:val="num" w:pos="3240"/>
        </w:tabs>
        <w:ind w:left="3240" w:hanging="360"/>
      </w:pPr>
    </w:lvl>
    <w:lvl w:ilvl="4" w:tplc="B4CC93BA" w:tentative="1">
      <w:start w:val="1"/>
      <w:numFmt w:val="lowerLetter"/>
      <w:lvlText w:val="%5."/>
      <w:lvlJc w:val="left"/>
      <w:pPr>
        <w:tabs>
          <w:tab w:val="num" w:pos="3960"/>
        </w:tabs>
        <w:ind w:left="3960" w:hanging="360"/>
      </w:pPr>
    </w:lvl>
    <w:lvl w:ilvl="5" w:tplc="ABCE6CAC" w:tentative="1">
      <w:start w:val="1"/>
      <w:numFmt w:val="lowerRoman"/>
      <w:lvlText w:val="%6."/>
      <w:lvlJc w:val="right"/>
      <w:pPr>
        <w:tabs>
          <w:tab w:val="num" w:pos="4680"/>
        </w:tabs>
        <w:ind w:left="4680" w:hanging="180"/>
      </w:pPr>
    </w:lvl>
    <w:lvl w:ilvl="6" w:tplc="9154B806" w:tentative="1">
      <w:start w:val="1"/>
      <w:numFmt w:val="decimal"/>
      <w:lvlText w:val="%7."/>
      <w:lvlJc w:val="left"/>
      <w:pPr>
        <w:tabs>
          <w:tab w:val="num" w:pos="5400"/>
        </w:tabs>
        <w:ind w:left="5400" w:hanging="360"/>
      </w:pPr>
    </w:lvl>
    <w:lvl w:ilvl="7" w:tplc="4AD40692" w:tentative="1">
      <w:start w:val="1"/>
      <w:numFmt w:val="lowerLetter"/>
      <w:lvlText w:val="%8."/>
      <w:lvlJc w:val="left"/>
      <w:pPr>
        <w:tabs>
          <w:tab w:val="num" w:pos="6120"/>
        </w:tabs>
        <w:ind w:left="6120" w:hanging="360"/>
      </w:pPr>
    </w:lvl>
    <w:lvl w:ilvl="8" w:tplc="60504C5A" w:tentative="1">
      <w:start w:val="1"/>
      <w:numFmt w:val="lowerRoman"/>
      <w:lvlText w:val="%9."/>
      <w:lvlJc w:val="right"/>
      <w:pPr>
        <w:tabs>
          <w:tab w:val="num" w:pos="6840"/>
        </w:tabs>
        <w:ind w:left="6840" w:hanging="180"/>
      </w:pPr>
    </w:lvl>
  </w:abstractNum>
  <w:abstractNum w:abstractNumId="6" w15:restartNumberingAfterBreak="0">
    <w:nsid w:val="11CA34BA"/>
    <w:multiLevelType w:val="hybridMultilevel"/>
    <w:tmpl w:val="24CAD61E"/>
    <w:lvl w:ilvl="0" w:tplc="04090001">
      <w:start w:val="1"/>
      <w:numFmt w:val="bullet"/>
      <w:lvlText w:val=""/>
      <w:lvlJc w:val="left"/>
      <w:pPr>
        <w:tabs>
          <w:tab w:val="num" w:pos="2376"/>
        </w:tabs>
        <w:ind w:left="2376" w:hanging="360"/>
      </w:pPr>
      <w:rPr>
        <w:rFonts w:ascii="Symbol" w:hAnsi="Symbol" w:hint="default"/>
      </w:rPr>
    </w:lvl>
    <w:lvl w:ilvl="1" w:tplc="D26E7B7A">
      <w:start w:val="1"/>
      <w:numFmt w:val="bullet"/>
      <w:lvlText w:val="o"/>
      <w:lvlJc w:val="left"/>
      <w:pPr>
        <w:tabs>
          <w:tab w:val="num" w:pos="1440"/>
        </w:tabs>
        <w:ind w:left="1440" w:hanging="360"/>
      </w:pPr>
      <w:rPr>
        <w:rFonts w:ascii="Courier New" w:hAnsi="Courier New" w:cs="Courier New" w:hint="default"/>
      </w:rPr>
    </w:lvl>
    <w:lvl w:ilvl="2" w:tplc="793EC438" w:tentative="1">
      <w:start w:val="1"/>
      <w:numFmt w:val="bullet"/>
      <w:lvlText w:val=""/>
      <w:lvlJc w:val="left"/>
      <w:pPr>
        <w:tabs>
          <w:tab w:val="num" w:pos="2160"/>
        </w:tabs>
        <w:ind w:left="2160" w:hanging="360"/>
      </w:pPr>
      <w:rPr>
        <w:rFonts w:ascii="Wingdings" w:hAnsi="Wingdings" w:hint="default"/>
      </w:rPr>
    </w:lvl>
    <w:lvl w:ilvl="3" w:tplc="46243204" w:tentative="1">
      <w:start w:val="1"/>
      <w:numFmt w:val="bullet"/>
      <w:lvlText w:val=""/>
      <w:lvlJc w:val="left"/>
      <w:pPr>
        <w:tabs>
          <w:tab w:val="num" w:pos="2880"/>
        </w:tabs>
        <w:ind w:left="2880" w:hanging="360"/>
      </w:pPr>
      <w:rPr>
        <w:rFonts w:ascii="Symbol" w:hAnsi="Symbol" w:hint="default"/>
      </w:rPr>
    </w:lvl>
    <w:lvl w:ilvl="4" w:tplc="43F6B9FA" w:tentative="1">
      <w:start w:val="1"/>
      <w:numFmt w:val="bullet"/>
      <w:lvlText w:val="o"/>
      <w:lvlJc w:val="left"/>
      <w:pPr>
        <w:tabs>
          <w:tab w:val="num" w:pos="3600"/>
        </w:tabs>
        <w:ind w:left="3600" w:hanging="360"/>
      </w:pPr>
      <w:rPr>
        <w:rFonts w:ascii="Courier New" w:hAnsi="Courier New" w:cs="Courier New" w:hint="default"/>
      </w:rPr>
    </w:lvl>
    <w:lvl w:ilvl="5" w:tplc="50C2BB8C" w:tentative="1">
      <w:start w:val="1"/>
      <w:numFmt w:val="bullet"/>
      <w:lvlText w:val=""/>
      <w:lvlJc w:val="left"/>
      <w:pPr>
        <w:tabs>
          <w:tab w:val="num" w:pos="4320"/>
        </w:tabs>
        <w:ind w:left="4320" w:hanging="360"/>
      </w:pPr>
      <w:rPr>
        <w:rFonts w:ascii="Wingdings" w:hAnsi="Wingdings" w:hint="default"/>
      </w:rPr>
    </w:lvl>
    <w:lvl w:ilvl="6" w:tplc="8E80280E" w:tentative="1">
      <w:start w:val="1"/>
      <w:numFmt w:val="bullet"/>
      <w:lvlText w:val=""/>
      <w:lvlJc w:val="left"/>
      <w:pPr>
        <w:tabs>
          <w:tab w:val="num" w:pos="5040"/>
        </w:tabs>
        <w:ind w:left="5040" w:hanging="360"/>
      </w:pPr>
      <w:rPr>
        <w:rFonts w:ascii="Symbol" w:hAnsi="Symbol" w:hint="default"/>
      </w:rPr>
    </w:lvl>
    <w:lvl w:ilvl="7" w:tplc="22928094" w:tentative="1">
      <w:start w:val="1"/>
      <w:numFmt w:val="bullet"/>
      <w:lvlText w:val="o"/>
      <w:lvlJc w:val="left"/>
      <w:pPr>
        <w:tabs>
          <w:tab w:val="num" w:pos="5760"/>
        </w:tabs>
        <w:ind w:left="5760" w:hanging="360"/>
      </w:pPr>
      <w:rPr>
        <w:rFonts w:ascii="Courier New" w:hAnsi="Courier New" w:cs="Courier New" w:hint="default"/>
      </w:rPr>
    </w:lvl>
    <w:lvl w:ilvl="8" w:tplc="4E404BD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E56A78"/>
    <w:multiLevelType w:val="hybridMultilevel"/>
    <w:tmpl w:val="A1FE14A4"/>
    <w:lvl w:ilvl="0" w:tplc="56A8D45E">
      <w:start w:val="1"/>
      <w:numFmt w:val="bullet"/>
      <w:lvlText w:val=""/>
      <w:lvlJc w:val="left"/>
      <w:pPr>
        <w:ind w:left="940" w:hanging="360"/>
      </w:pPr>
      <w:rPr>
        <w:rFonts w:ascii="Symbol" w:eastAsia="Symbol" w:hAnsi="Symbol" w:cs="Symbol" w:hint="default"/>
        <w:w w:val="100"/>
        <w:sz w:val="22"/>
        <w:szCs w:val="22"/>
      </w:rPr>
    </w:lvl>
    <w:lvl w:ilvl="1" w:tplc="A1CC8E2C">
      <w:start w:val="1"/>
      <w:numFmt w:val="bullet"/>
      <w:lvlText w:val="•"/>
      <w:lvlJc w:val="left"/>
      <w:pPr>
        <w:ind w:left="1826" w:hanging="360"/>
      </w:pPr>
      <w:rPr>
        <w:rFonts w:hint="default"/>
      </w:rPr>
    </w:lvl>
    <w:lvl w:ilvl="2" w:tplc="A9B292B0">
      <w:start w:val="1"/>
      <w:numFmt w:val="bullet"/>
      <w:lvlText w:val="•"/>
      <w:lvlJc w:val="left"/>
      <w:pPr>
        <w:ind w:left="2712" w:hanging="360"/>
      </w:pPr>
      <w:rPr>
        <w:rFonts w:hint="default"/>
      </w:rPr>
    </w:lvl>
    <w:lvl w:ilvl="3" w:tplc="E7B23D72">
      <w:start w:val="1"/>
      <w:numFmt w:val="bullet"/>
      <w:lvlText w:val="•"/>
      <w:lvlJc w:val="left"/>
      <w:pPr>
        <w:ind w:left="3598" w:hanging="360"/>
      </w:pPr>
      <w:rPr>
        <w:rFonts w:hint="default"/>
      </w:rPr>
    </w:lvl>
    <w:lvl w:ilvl="4" w:tplc="A61CFAE2">
      <w:start w:val="1"/>
      <w:numFmt w:val="bullet"/>
      <w:lvlText w:val="•"/>
      <w:lvlJc w:val="left"/>
      <w:pPr>
        <w:ind w:left="4484" w:hanging="360"/>
      </w:pPr>
      <w:rPr>
        <w:rFonts w:hint="default"/>
      </w:rPr>
    </w:lvl>
    <w:lvl w:ilvl="5" w:tplc="55867BC6">
      <w:start w:val="1"/>
      <w:numFmt w:val="bullet"/>
      <w:lvlText w:val="•"/>
      <w:lvlJc w:val="left"/>
      <w:pPr>
        <w:ind w:left="5370" w:hanging="360"/>
      </w:pPr>
      <w:rPr>
        <w:rFonts w:hint="default"/>
      </w:rPr>
    </w:lvl>
    <w:lvl w:ilvl="6" w:tplc="D2BAA62A">
      <w:start w:val="1"/>
      <w:numFmt w:val="bullet"/>
      <w:lvlText w:val="•"/>
      <w:lvlJc w:val="left"/>
      <w:pPr>
        <w:ind w:left="6256" w:hanging="360"/>
      </w:pPr>
      <w:rPr>
        <w:rFonts w:hint="default"/>
      </w:rPr>
    </w:lvl>
    <w:lvl w:ilvl="7" w:tplc="1CA6532A">
      <w:start w:val="1"/>
      <w:numFmt w:val="bullet"/>
      <w:lvlText w:val="•"/>
      <w:lvlJc w:val="left"/>
      <w:pPr>
        <w:ind w:left="7142" w:hanging="360"/>
      </w:pPr>
      <w:rPr>
        <w:rFonts w:hint="default"/>
      </w:rPr>
    </w:lvl>
    <w:lvl w:ilvl="8" w:tplc="D58E3204">
      <w:start w:val="1"/>
      <w:numFmt w:val="bullet"/>
      <w:lvlText w:val="•"/>
      <w:lvlJc w:val="left"/>
      <w:pPr>
        <w:ind w:left="8028" w:hanging="360"/>
      </w:pPr>
      <w:rPr>
        <w:rFonts w:hint="default"/>
      </w:rPr>
    </w:lvl>
  </w:abstractNum>
  <w:abstractNum w:abstractNumId="8" w15:restartNumberingAfterBreak="0">
    <w:nsid w:val="1CDF410F"/>
    <w:multiLevelType w:val="hybridMultilevel"/>
    <w:tmpl w:val="183AB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7348F"/>
    <w:multiLevelType w:val="hybridMultilevel"/>
    <w:tmpl w:val="30D60D38"/>
    <w:lvl w:ilvl="0" w:tplc="10D2A15E">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0262C9"/>
    <w:multiLevelType w:val="multilevel"/>
    <w:tmpl w:val="CF86D9C2"/>
    <w:lvl w:ilvl="0">
      <w:start w:val="1"/>
      <w:numFmt w:val="decimal"/>
      <w:pStyle w:val="Heading1"/>
      <w:lvlText w:val="%1.0"/>
      <w:lvlJc w:val="left"/>
      <w:pPr>
        <w:tabs>
          <w:tab w:val="num" w:pos="2286"/>
        </w:tabs>
        <w:ind w:left="2286" w:hanging="936"/>
      </w:pPr>
      <w:rPr>
        <w:rFonts w:hint="default"/>
      </w:rPr>
    </w:lvl>
    <w:lvl w:ilvl="1">
      <w:start w:val="1"/>
      <w:numFmt w:val="decimal"/>
      <w:pStyle w:val="Heading2"/>
      <w:lvlText w:val="%1.%2"/>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476"/>
        </w:tabs>
        <w:ind w:left="1476" w:hanging="936"/>
      </w:pPr>
      <w:rPr>
        <w:rFonts w:hint="default"/>
      </w:rPr>
    </w:lvl>
    <w:lvl w:ilvl="3">
      <w:start w:val="1"/>
      <w:numFmt w:val="decimal"/>
      <w:pStyle w:val="Heading4"/>
      <w:lvlText w:val="%1.%2.%3.%4"/>
      <w:lvlJc w:val="left"/>
      <w:pPr>
        <w:tabs>
          <w:tab w:val="num" w:pos="3690"/>
        </w:tabs>
        <w:ind w:left="369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6833767"/>
    <w:multiLevelType w:val="hybridMultilevel"/>
    <w:tmpl w:val="3196BBF6"/>
    <w:lvl w:ilvl="0" w:tplc="266EC656">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97397"/>
    <w:multiLevelType w:val="hybridMultilevel"/>
    <w:tmpl w:val="61E04AAC"/>
    <w:lvl w:ilvl="0" w:tplc="6C6E3F78">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255EBF"/>
    <w:multiLevelType w:val="hybridMultilevel"/>
    <w:tmpl w:val="3A5A1780"/>
    <w:lvl w:ilvl="0" w:tplc="04090003">
      <w:start w:val="1"/>
      <w:numFmt w:val="bullet"/>
      <w:lvlText w:val="o"/>
      <w:lvlJc w:val="left"/>
      <w:pPr>
        <w:ind w:left="720" w:hanging="360"/>
      </w:pPr>
      <w:rPr>
        <w:rFonts w:ascii="Courier New" w:hAnsi="Courier New" w:cs="Courier New"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6098C"/>
    <w:multiLevelType w:val="hybridMultilevel"/>
    <w:tmpl w:val="C7243372"/>
    <w:lvl w:ilvl="0" w:tplc="266EC656">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34278"/>
    <w:multiLevelType w:val="hybridMultilevel"/>
    <w:tmpl w:val="88FA44E8"/>
    <w:lvl w:ilvl="0" w:tplc="266EC656">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659AC"/>
    <w:multiLevelType w:val="multilevel"/>
    <w:tmpl w:val="ACEA3A5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bullet"/>
      <w:lvlText w:val=""/>
      <w:lvlJc w:val="left"/>
      <w:pPr>
        <w:ind w:left="2880" w:hanging="720"/>
      </w:pPr>
      <w:rPr>
        <w:rFonts w:ascii="Symbol" w:hAnsi="Symbol"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8" w15:restartNumberingAfterBreak="0">
    <w:nsid w:val="2F662A91"/>
    <w:multiLevelType w:val="multilevel"/>
    <w:tmpl w:val="9B36D1F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0D63849"/>
    <w:multiLevelType w:val="hybridMultilevel"/>
    <w:tmpl w:val="C4E657BE"/>
    <w:lvl w:ilvl="0" w:tplc="9CB4120A">
      <w:start w:val="1"/>
      <w:numFmt w:val="decimal"/>
      <w:pStyle w:val="NumberList2"/>
      <w:lvlText w:val="%1."/>
      <w:lvlJc w:val="left"/>
      <w:pPr>
        <w:tabs>
          <w:tab w:val="num" w:pos="1800"/>
        </w:tabs>
        <w:ind w:left="180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tplc="04090003">
      <w:start w:val="1"/>
      <w:numFmt w:val="lowerLetter"/>
      <w:lvlText w:val="%2."/>
      <w:lvlJc w:val="left"/>
      <w:pPr>
        <w:tabs>
          <w:tab w:val="num" w:pos="1224"/>
        </w:tabs>
        <w:ind w:left="1224" w:hanging="360"/>
      </w:pPr>
      <w:rPr>
        <w:rFonts w:cs="Times New Roman"/>
      </w:rPr>
    </w:lvl>
    <w:lvl w:ilvl="2" w:tplc="04090005">
      <w:start w:val="1"/>
      <w:numFmt w:val="lowerRoman"/>
      <w:lvlText w:val="%3."/>
      <w:lvlJc w:val="right"/>
      <w:pPr>
        <w:tabs>
          <w:tab w:val="num" w:pos="1944"/>
        </w:tabs>
        <w:ind w:left="1944" w:hanging="180"/>
      </w:pPr>
      <w:rPr>
        <w:rFonts w:cs="Times New Roman"/>
      </w:rPr>
    </w:lvl>
    <w:lvl w:ilvl="3" w:tplc="04090001">
      <w:start w:val="1"/>
      <w:numFmt w:val="decimal"/>
      <w:lvlText w:val="%4."/>
      <w:lvlJc w:val="left"/>
      <w:pPr>
        <w:tabs>
          <w:tab w:val="num" w:pos="2664"/>
        </w:tabs>
        <w:ind w:left="2664" w:hanging="360"/>
      </w:pPr>
      <w:rPr>
        <w:rFonts w:cs="Times New Roman"/>
      </w:rPr>
    </w:lvl>
    <w:lvl w:ilvl="4" w:tplc="04090003" w:tentative="1">
      <w:start w:val="1"/>
      <w:numFmt w:val="lowerLetter"/>
      <w:lvlText w:val="%5."/>
      <w:lvlJc w:val="left"/>
      <w:pPr>
        <w:tabs>
          <w:tab w:val="num" w:pos="3384"/>
        </w:tabs>
        <w:ind w:left="3384" w:hanging="360"/>
      </w:pPr>
      <w:rPr>
        <w:rFonts w:cs="Times New Roman"/>
      </w:rPr>
    </w:lvl>
    <w:lvl w:ilvl="5" w:tplc="04090005" w:tentative="1">
      <w:start w:val="1"/>
      <w:numFmt w:val="lowerRoman"/>
      <w:lvlText w:val="%6."/>
      <w:lvlJc w:val="right"/>
      <w:pPr>
        <w:tabs>
          <w:tab w:val="num" w:pos="4104"/>
        </w:tabs>
        <w:ind w:left="4104" w:hanging="180"/>
      </w:pPr>
      <w:rPr>
        <w:rFonts w:cs="Times New Roman"/>
      </w:rPr>
    </w:lvl>
    <w:lvl w:ilvl="6" w:tplc="04090001" w:tentative="1">
      <w:start w:val="1"/>
      <w:numFmt w:val="decimal"/>
      <w:lvlText w:val="%7."/>
      <w:lvlJc w:val="left"/>
      <w:pPr>
        <w:tabs>
          <w:tab w:val="num" w:pos="4824"/>
        </w:tabs>
        <w:ind w:left="4824" w:hanging="360"/>
      </w:pPr>
      <w:rPr>
        <w:rFonts w:cs="Times New Roman"/>
      </w:rPr>
    </w:lvl>
    <w:lvl w:ilvl="7" w:tplc="04090003" w:tentative="1">
      <w:start w:val="1"/>
      <w:numFmt w:val="lowerLetter"/>
      <w:lvlText w:val="%8."/>
      <w:lvlJc w:val="left"/>
      <w:pPr>
        <w:tabs>
          <w:tab w:val="num" w:pos="5544"/>
        </w:tabs>
        <w:ind w:left="5544" w:hanging="360"/>
      </w:pPr>
      <w:rPr>
        <w:rFonts w:cs="Times New Roman"/>
      </w:rPr>
    </w:lvl>
    <w:lvl w:ilvl="8" w:tplc="04090005" w:tentative="1">
      <w:start w:val="1"/>
      <w:numFmt w:val="lowerRoman"/>
      <w:lvlText w:val="%9."/>
      <w:lvlJc w:val="right"/>
      <w:pPr>
        <w:tabs>
          <w:tab w:val="num" w:pos="6264"/>
        </w:tabs>
        <w:ind w:left="6264" w:hanging="180"/>
      </w:pPr>
      <w:rPr>
        <w:rFonts w:cs="Times New Roman"/>
      </w:rPr>
    </w:lvl>
  </w:abstractNum>
  <w:abstractNum w:abstractNumId="20" w15:restartNumberingAfterBreak="0">
    <w:nsid w:val="315015E0"/>
    <w:multiLevelType w:val="hybridMultilevel"/>
    <w:tmpl w:val="D7C2BB46"/>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DF4850"/>
    <w:multiLevelType w:val="multilevel"/>
    <w:tmpl w:val="E2FEC620"/>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020" w:hanging="1440"/>
      </w:pPr>
      <w:rPr>
        <w:rFonts w:hint="default"/>
      </w:rPr>
    </w:lvl>
    <w:lvl w:ilvl="7">
      <w:start w:val="1"/>
      <w:numFmt w:val="decimal"/>
      <w:isLgl/>
      <w:lvlText w:val="%1.%2.%3.%4.%5.%6.%7.%8"/>
      <w:lvlJc w:val="left"/>
      <w:pPr>
        <w:ind w:left="7740" w:hanging="1440"/>
      </w:pPr>
      <w:rPr>
        <w:rFonts w:hint="default"/>
      </w:rPr>
    </w:lvl>
    <w:lvl w:ilvl="8">
      <w:start w:val="1"/>
      <w:numFmt w:val="decimal"/>
      <w:isLgl/>
      <w:lvlText w:val="%1.%2.%3.%4.%5.%6.%7.%8.%9"/>
      <w:lvlJc w:val="left"/>
      <w:pPr>
        <w:ind w:left="8820" w:hanging="1800"/>
      </w:pPr>
      <w:rPr>
        <w:rFonts w:hint="default"/>
      </w:rPr>
    </w:lvl>
  </w:abstractNum>
  <w:abstractNum w:abstractNumId="22" w15:restartNumberingAfterBreak="0">
    <w:nsid w:val="3598433D"/>
    <w:multiLevelType w:val="multilevel"/>
    <w:tmpl w:val="E49818BE"/>
    <w:lvl w:ilvl="0">
      <w:start w:val="2"/>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3B4D371C"/>
    <w:multiLevelType w:val="hybridMultilevel"/>
    <w:tmpl w:val="49628BD8"/>
    <w:lvl w:ilvl="0" w:tplc="2328419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FF4064"/>
    <w:multiLevelType w:val="hybridMultilevel"/>
    <w:tmpl w:val="E5D01972"/>
    <w:lvl w:ilvl="0" w:tplc="266EC656">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D836F3"/>
    <w:multiLevelType w:val="hybridMultilevel"/>
    <w:tmpl w:val="723CCE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F6D0185"/>
    <w:multiLevelType w:val="hybridMultilevel"/>
    <w:tmpl w:val="D0F62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5627E3"/>
    <w:multiLevelType w:val="multilevel"/>
    <w:tmpl w:val="0C7C6B54"/>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8" w15:restartNumberingAfterBreak="0">
    <w:nsid w:val="4BC63E69"/>
    <w:multiLevelType w:val="multilevel"/>
    <w:tmpl w:val="7EE45F7E"/>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422"/>
        </w:tabs>
        <w:ind w:left="142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4DE803F8"/>
    <w:multiLevelType w:val="hybridMultilevel"/>
    <w:tmpl w:val="FD9CD2FC"/>
    <w:lvl w:ilvl="0" w:tplc="1B32B1E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E3801F3"/>
    <w:multiLevelType w:val="hybridMultilevel"/>
    <w:tmpl w:val="D40EAE62"/>
    <w:lvl w:ilvl="0" w:tplc="266EC656">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9072C6"/>
    <w:multiLevelType w:val="hybridMultilevel"/>
    <w:tmpl w:val="BB90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8B65A7"/>
    <w:multiLevelType w:val="hybridMultilevel"/>
    <w:tmpl w:val="2182F9C8"/>
    <w:lvl w:ilvl="0" w:tplc="266EC656">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AA4622"/>
    <w:multiLevelType w:val="hybridMultilevel"/>
    <w:tmpl w:val="FB0A499A"/>
    <w:lvl w:ilvl="0" w:tplc="04090001">
      <w:start w:val="1"/>
      <w:numFmt w:val="bullet"/>
      <w:lvlText w:val=""/>
      <w:lvlJc w:val="left"/>
      <w:pPr>
        <w:ind w:left="1170" w:hanging="360"/>
      </w:pPr>
      <w:rPr>
        <w:rFonts w:ascii="Symbol" w:hAnsi="Symbol" w:hint="default"/>
        <w:color w:val="auto"/>
        <w:sz w:val="24"/>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58CE2BF2"/>
    <w:multiLevelType w:val="multilevel"/>
    <w:tmpl w:val="E49818BE"/>
    <w:lvl w:ilvl="0">
      <w:start w:val="2"/>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5" w15:restartNumberingAfterBreak="0">
    <w:nsid w:val="5918454F"/>
    <w:multiLevelType w:val="hybridMultilevel"/>
    <w:tmpl w:val="4CDAAF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9038E8"/>
    <w:multiLevelType w:val="hybridMultilevel"/>
    <w:tmpl w:val="B7221F58"/>
    <w:lvl w:ilvl="0" w:tplc="266EC656">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496A41"/>
    <w:multiLevelType w:val="multilevel"/>
    <w:tmpl w:val="4E962682"/>
    <w:lvl w:ilvl="0">
      <w:start w:val="1"/>
      <w:numFmt w:val="bullet"/>
      <w:lvlText w:val=""/>
      <w:lvlJc w:val="left"/>
      <w:pPr>
        <w:ind w:left="2160" w:hanging="72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38" w15:restartNumberingAfterBreak="0">
    <w:nsid w:val="5D391AB8"/>
    <w:multiLevelType w:val="hybridMultilevel"/>
    <w:tmpl w:val="D0F62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B3680C"/>
    <w:multiLevelType w:val="hybridMultilevel"/>
    <w:tmpl w:val="DB887B48"/>
    <w:lvl w:ilvl="0" w:tplc="266EC656">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36885"/>
    <w:multiLevelType w:val="hybridMultilevel"/>
    <w:tmpl w:val="DD1292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15:restartNumberingAfterBreak="0">
    <w:nsid w:val="675B50DF"/>
    <w:multiLevelType w:val="multilevel"/>
    <w:tmpl w:val="DD4A03A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3" w15:restartNumberingAfterBreak="0">
    <w:nsid w:val="6C1827E8"/>
    <w:multiLevelType w:val="hybridMultilevel"/>
    <w:tmpl w:val="D2A45E10"/>
    <w:lvl w:ilvl="0" w:tplc="FBD25B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864E02"/>
    <w:multiLevelType w:val="multilevel"/>
    <w:tmpl w:val="E0E8E88C"/>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6F182A87"/>
    <w:multiLevelType w:val="hybridMultilevel"/>
    <w:tmpl w:val="AA946290"/>
    <w:lvl w:ilvl="0" w:tplc="CBB8EA3C">
      <w:start w:val="1"/>
      <w:numFmt w:val="decimal"/>
      <w:pStyle w:val="BodyText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02F0961"/>
    <w:multiLevelType w:val="multilevel"/>
    <w:tmpl w:val="2A5423A2"/>
    <w:lvl w:ilvl="0">
      <w:start w:val="1"/>
      <w:numFmt w:val="bullet"/>
      <w:lvlText w:val=""/>
      <w:lvlJc w:val="left"/>
      <w:pPr>
        <w:ind w:left="360" w:hanging="360"/>
      </w:pPr>
      <w:rPr>
        <w:rFonts w:ascii="Symbol" w:hAnsi="Symbol" w:hint="default"/>
      </w:rPr>
    </w:lvl>
    <w:lvl w:ilvl="1">
      <w:start w:val="1"/>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8" w15:restartNumberingAfterBreak="0">
    <w:nsid w:val="71E52DD7"/>
    <w:multiLevelType w:val="hybridMultilevel"/>
    <w:tmpl w:val="C01A1EC2"/>
    <w:lvl w:ilvl="0" w:tplc="266EC656">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E139B6"/>
    <w:multiLevelType w:val="hybridMultilevel"/>
    <w:tmpl w:val="6E96E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C842BE7"/>
    <w:multiLevelType w:val="hybridMultilevel"/>
    <w:tmpl w:val="61E03654"/>
    <w:lvl w:ilvl="0" w:tplc="9C365D24">
      <w:start w:val="1"/>
      <w:numFmt w:val="bullet"/>
      <w:lvlText w:val=""/>
      <w:lvlJc w:val="left"/>
      <w:pPr>
        <w:ind w:left="1080" w:hanging="360"/>
      </w:pPr>
      <w:rPr>
        <w:rFonts w:ascii="Symbol" w:hAnsi="Symbol" w:hint="default"/>
        <w:strike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EA2510A"/>
    <w:multiLevelType w:val="hybridMultilevel"/>
    <w:tmpl w:val="DBB406D6"/>
    <w:lvl w:ilvl="0" w:tplc="266EC656">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9D06EE"/>
    <w:multiLevelType w:val="hybridMultilevel"/>
    <w:tmpl w:val="29E0F7D2"/>
    <w:lvl w:ilvl="0" w:tplc="73E6A4FA">
      <w:start w:val="1"/>
      <w:numFmt w:val="bullet"/>
      <w:pStyle w:val="BodyText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50"/>
  </w:num>
  <w:num w:numId="3">
    <w:abstractNumId w:val="27"/>
  </w:num>
  <w:num w:numId="4">
    <w:abstractNumId w:val="17"/>
  </w:num>
  <w:num w:numId="5">
    <w:abstractNumId w:val="42"/>
  </w:num>
  <w:num w:numId="6">
    <w:abstractNumId w:val="34"/>
  </w:num>
  <w:num w:numId="7">
    <w:abstractNumId w:val="6"/>
  </w:num>
  <w:num w:numId="8">
    <w:abstractNumId w:val="45"/>
  </w:num>
  <w:num w:numId="9">
    <w:abstractNumId w:val="10"/>
  </w:num>
  <w:num w:numId="10">
    <w:abstractNumId w:val="28"/>
  </w:num>
  <w:num w:numId="11">
    <w:abstractNumId w:val="52"/>
  </w:num>
  <w:num w:numId="12">
    <w:abstractNumId w:val="5"/>
  </w:num>
  <w:num w:numId="13">
    <w:abstractNumId w:val="46"/>
    <w:lvlOverride w:ilvl="0">
      <w:startOverride w:val="1"/>
    </w:lvlOverride>
  </w:num>
  <w:num w:numId="14">
    <w:abstractNumId w:val="11"/>
  </w:num>
  <w:num w:numId="15">
    <w:abstractNumId w:val="19"/>
  </w:num>
  <w:num w:numId="16">
    <w:abstractNumId w:val="13"/>
  </w:num>
  <w:num w:numId="17">
    <w:abstractNumId w:val="9"/>
  </w:num>
  <w:num w:numId="18">
    <w:abstractNumId w:val="48"/>
  </w:num>
  <w:num w:numId="19">
    <w:abstractNumId w:val="36"/>
  </w:num>
  <w:num w:numId="20">
    <w:abstractNumId w:val="51"/>
  </w:num>
  <w:num w:numId="21">
    <w:abstractNumId w:val="16"/>
  </w:num>
  <w:num w:numId="22">
    <w:abstractNumId w:val="8"/>
  </w:num>
  <w:num w:numId="23">
    <w:abstractNumId w:val="39"/>
  </w:num>
  <w:num w:numId="24">
    <w:abstractNumId w:val="30"/>
  </w:num>
  <w:num w:numId="25">
    <w:abstractNumId w:val="24"/>
  </w:num>
  <w:num w:numId="26">
    <w:abstractNumId w:val="33"/>
  </w:num>
  <w:num w:numId="27">
    <w:abstractNumId w:val="12"/>
  </w:num>
  <w:num w:numId="28">
    <w:abstractNumId w:val="35"/>
  </w:num>
  <w:num w:numId="29">
    <w:abstractNumId w:val="1"/>
  </w:num>
  <w:num w:numId="30">
    <w:abstractNumId w:val="15"/>
  </w:num>
  <w:num w:numId="31">
    <w:abstractNumId w:val="47"/>
  </w:num>
  <w:num w:numId="32">
    <w:abstractNumId w:val="14"/>
  </w:num>
  <w:num w:numId="33">
    <w:abstractNumId w:val="23"/>
  </w:num>
  <w:num w:numId="34">
    <w:abstractNumId w:val="18"/>
  </w:num>
  <w:num w:numId="35">
    <w:abstractNumId w:val="29"/>
  </w:num>
  <w:num w:numId="36">
    <w:abstractNumId w:val="0"/>
  </w:num>
  <w:num w:numId="37">
    <w:abstractNumId w:val="2"/>
  </w:num>
  <w:num w:numId="38">
    <w:abstractNumId w:val="22"/>
  </w:num>
  <w:num w:numId="39">
    <w:abstractNumId w:val="25"/>
  </w:num>
  <w:num w:numId="40">
    <w:abstractNumId w:val="20"/>
  </w:num>
  <w:num w:numId="41">
    <w:abstractNumId w:val="24"/>
  </w:num>
  <w:num w:numId="42">
    <w:abstractNumId w:val="33"/>
  </w:num>
  <w:num w:numId="43">
    <w:abstractNumId w:val="41"/>
  </w:num>
  <w:num w:numId="44">
    <w:abstractNumId w:val="3"/>
  </w:num>
  <w:num w:numId="45">
    <w:abstractNumId w:val="43"/>
  </w:num>
  <w:num w:numId="46">
    <w:abstractNumId w:val="32"/>
  </w:num>
  <w:num w:numId="47">
    <w:abstractNumId w:val="7"/>
  </w:num>
  <w:num w:numId="48">
    <w:abstractNumId w:val="49"/>
  </w:num>
  <w:num w:numId="49">
    <w:abstractNumId w:val="31"/>
  </w:num>
  <w:num w:numId="50">
    <w:abstractNumId w:val="44"/>
  </w:num>
  <w:num w:numId="51">
    <w:abstractNumId w:val="37"/>
  </w:num>
  <w:num w:numId="52">
    <w:abstractNumId w:val="21"/>
  </w:num>
  <w:num w:numId="53">
    <w:abstractNumId w:val="26"/>
  </w:num>
  <w:num w:numId="54">
    <w:abstractNumId w:val="38"/>
  </w:num>
  <w:num w:numId="55">
    <w:abstractNumId w:val="4"/>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Parcel">
    <w15:presenceInfo w15:providerId="AD" w15:userId="S::andrew.parcel@libertyits.com::6364349c-97ee-4e18-b77a-5e2d64cb2646"/>
  </w15:person>
  <w15:person w15:author="Parcel, Andrew L. (Liberty IT Solutions)">
    <w15:presenceInfo w15:providerId="AD" w15:userId="S::Andrew.Parcel@va.gov::b5aa0e7d-80bf-4d42-8bd6-eb3a91acff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lickAndTypeStyle w:val="111111"/>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CC0"/>
    <w:rsid w:val="00000808"/>
    <w:rsid w:val="00000B2F"/>
    <w:rsid w:val="00000C01"/>
    <w:rsid w:val="00000CE2"/>
    <w:rsid w:val="000010E3"/>
    <w:rsid w:val="00001730"/>
    <w:rsid w:val="00001AE8"/>
    <w:rsid w:val="000029ED"/>
    <w:rsid w:val="000037FF"/>
    <w:rsid w:val="00003DDE"/>
    <w:rsid w:val="00004683"/>
    <w:rsid w:val="000049A1"/>
    <w:rsid w:val="0000510D"/>
    <w:rsid w:val="00005C0F"/>
    <w:rsid w:val="00006162"/>
    <w:rsid w:val="00006AB3"/>
    <w:rsid w:val="00006DB8"/>
    <w:rsid w:val="000074E1"/>
    <w:rsid w:val="00010140"/>
    <w:rsid w:val="000101AD"/>
    <w:rsid w:val="0001115A"/>
    <w:rsid w:val="000114B6"/>
    <w:rsid w:val="00011C61"/>
    <w:rsid w:val="00011EE6"/>
    <w:rsid w:val="00012296"/>
    <w:rsid w:val="0001274B"/>
    <w:rsid w:val="00012955"/>
    <w:rsid w:val="00012BD9"/>
    <w:rsid w:val="00013BEF"/>
    <w:rsid w:val="00013F7D"/>
    <w:rsid w:val="00014A2C"/>
    <w:rsid w:val="00014C83"/>
    <w:rsid w:val="0001508D"/>
    <w:rsid w:val="00015AE4"/>
    <w:rsid w:val="00015EA8"/>
    <w:rsid w:val="000160C7"/>
    <w:rsid w:val="00016A45"/>
    <w:rsid w:val="000171DA"/>
    <w:rsid w:val="00020243"/>
    <w:rsid w:val="00021694"/>
    <w:rsid w:val="00021827"/>
    <w:rsid w:val="00022376"/>
    <w:rsid w:val="000223ED"/>
    <w:rsid w:val="0002354E"/>
    <w:rsid w:val="00023659"/>
    <w:rsid w:val="00023DC6"/>
    <w:rsid w:val="00024027"/>
    <w:rsid w:val="00024086"/>
    <w:rsid w:val="000241C4"/>
    <w:rsid w:val="00024929"/>
    <w:rsid w:val="00026634"/>
    <w:rsid w:val="00027FFA"/>
    <w:rsid w:val="00030193"/>
    <w:rsid w:val="0003059E"/>
    <w:rsid w:val="00030B6F"/>
    <w:rsid w:val="00032933"/>
    <w:rsid w:val="0003344F"/>
    <w:rsid w:val="00034147"/>
    <w:rsid w:val="00034256"/>
    <w:rsid w:val="00034805"/>
    <w:rsid w:val="000349BA"/>
    <w:rsid w:val="00035655"/>
    <w:rsid w:val="0003588E"/>
    <w:rsid w:val="00037081"/>
    <w:rsid w:val="000373D0"/>
    <w:rsid w:val="00037BA9"/>
    <w:rsid w:val="00037FAD"/>
    <w:rsid w:val="00040183"/>
    <w:rsid w:val="00041A87"/>
    <w:rsid w:val="00042154"/>
    <w:rsid w:val="00042B24"/>
    <w:rsid w:val="00043A58"/>
    <w:rsid w:val="00043CDD"/>
    <w:rsid w:val="00043D65"/>
    <w:rsid w:val="00044566"/>
    <w:rsid w:val="000453A3"/>
    <w:rsid w:val="000463DC"/>
    <w:rsid w:val="00046E21"/>
    <w:rsid w:val="0004743C"/>
    <w:rsid w:val="00047714"/>
    <w:rsid w:val="00047A95"/>
    <w:rsid w:val="00047D07"/>
    <w:rsid w:val="000501A6"/>
    <w:rsid w:val="00050AA5"/>
    <w:rsid w:val="00051476"/>
    <w:rsid w:val="000517F9"/>
    <w:rsid w:val="0005187E"/>
    <w:rsid w:val="0005339A"/>
    <w:rsid w:val="00053A30"/>
    <w:rsid w:val="00053A66"/>
    <w:rsid w:val="00053D73"/>
    <w:rsid w:val="000540D3"/>
    <w:rsid w:val="000547BD"/>
    <w:rsid w:val="00054A8B"/>
    <w:rsid w:val="00055741"/>
    <w:rsid w:val="00055B23"/>
    <w:rsid w:val="00055E33"/>
    <w:rsid w:val="00056766"/>
    <w:rsid w:val="00057824"/>
    <w:rsid w:val="00060974"/>
    <w:rsid w:val="000610C1"/>
    <w:rsid w:val="000614CD"/>
    <w:rsid w:val="000628F1"/>
    <w:rsid w:val="00062D40"/>
    <w:rsid w:val="00063BF4"/>
    <w:rsid w:val="000649A1"/>
    <w:rsid w:val="00064BE1"/>
    <w:rsid w:val="00064D55"/>
    <w:rsid w:val="0006506C"/>
    <w:rsid w:val="0006575B"/>
    <w:rsid w:val="000659C0"/>
    <w:rsid w:val="00065E5B"/>
    <w:rsid w:val="00066A47"/>
    <w:rsid w:val="00066D9D"/>
    <w:rsid w:val="00066EA6"/>
    <w:rsid w:val="00067557"/>
    <w:rsid w:val="000675B9"/>
    <w:rsid w:val="0006792F"/>
    <w:rsid w:val="000700DA"/>
    <w:rsid w:val="00070783"/>
    <w:rsid w:val="00070B09"/>
    <w:rsid w:val="000736AE"/>
    <w:rsid w:val="00073949"/>
    <w:rsid w:val="0007467B"/>
    <w:rsid w:val="00074BF8"/>
    <w:rsid w:val="0007598C"/>
    <w:rsid w:val="00075B43"/>
    <w:rsid w:val="00075CE1"/>
    <w:rsid w:val="00075EA4"/>
    <w:rsid w:val="000773E3"/>
    <w:rsid w:val="00077475"/>
    <w:rsid w:val="00077935"/>
    <w:rsid w:val="00077BCC"/>
    <w:rsid w:val="0008096A"/>
    <w:rsid w:val="00081001"/>
    <w:rsid w:val="0008109E"/>
    <w:rsid w:val="000812A1"/>
    <w:rsid w:val="00081639"/>
    <w:rsid w:val="0008183B"/>
    <w:rsid w:val="00081855"/>
    <w:rsid w:val="00081A24"/>
    <w:rsid w:val="000823FD"/>
    <w:rsid w:val="00082DE1"/>
    <w:rsid w:val="00082E86"/>
    <w:rsid w:val="0008345A"/>
    <w:rsid w:val="00083944"/>
    <w:rsid w:val="0008468E"/>
    <w:rsid w:val="000847A0"/>
    <w:rsid w:val="00086AA2"/>
    <w:rsid w:val="00086BA1"/>
    <w:rsid w:val="00086E14"/>
    <w:rsid w:val="0008719E"/>
    <w:rsid w:val="00087BAB"/>
    <w:rsid w:val="00090268"/>
    <w:rsid w:val="0009130C"/>
    <w:rsid w:val="00091C1E"/>
    <w:rsid w:val="00091EF5"/>
    <w:rsid w:val="000929C2"/>
    <w:rsid w:val="00093478"/>
    <w:rsid w:val="00094869"/>
    <w:rsid w:val="00094950"/>
    <w:rsid w:val="000957C2"/>
    <w:rsid w:val="00095ABC"/>
    <w:rsid w:val="00095F80"/>
    <w:rsid w:val="00096279"/>
    <w:rsid w:val="00096553"/>
    <w:rsid w:val="0009681D"/>
    <w:rsid w:val="00096C3F"/>
    <w:rsid w:val="00096E33"/>
    <w:rsid w:val="000970CA"/>
    <w:rsid w:val="000972A4"/>
    <w:rsid w:val="00097730"/>
    <w:rsid w:val="0009774A"/>
    <w:rsid w:val="000A0916"/>
    <w:rsid w:val="000A12D5"/>
    <w:rsid w:val="000A15BC"/>
    <w:rsid w:val="000A1ED7"/>
    <w:rsid w:val="000A20F6"/>
    <w:rsid w:val="000A220D"/>
    <w:rsid w:val="000A22A3"/>
    <w:rsid w:val="000A2442"/>
    <w:rsid w:val="000A25CA"/>
    <w:rsid w:val="000A32B2"/>
    <w:rsid w:val="000A32EC"/>
    <w:rsid w:val="000A3602"/>
    <w:rsid w:val="000A53B8"/>
    <w:rsid w:val="000A6401"/>
    <w:rsid w:val="000A6C15"/>
    <w:rsid w:val="000A6EBE"/>
    <w:rsid w:val="000A7DD5"/>
    <w:rsid w:val="000A7EB9"/>
    <w:rsid w:val="000B0171"/>
    <w:rsid w:val="000B0472"/>
    <w:rsid w:val="000B0803"/>
    <w:rsid w:val="000B0FFA"/>
    <w:rsid w:val="000B15FB"/>
    <w:rsid w:val="000B1B58"/>
    <w:rsid w:val="000B1E74"/>
    <w:rsid w:val="000B23F8"/>
    <w:rsid w:val="000B2F07"/>
    <w:rsid w:val="000B30D5"/>
    <w:rsid w:val="000B368C"/>
    <w:rsid w:val="000B375E"/>
    <w:rsid w:val="000B398F"/>
    <w:rsid w:val="000B3B2F"/>
    <w:rsid w:val="000B3FA1"/>
    <w:rsid w:val="000B447C"/>
    <w:rsid w:val="000B4FE1"/>
    <w:rsid w:val="000B50AB"/>
    <w:rsid w:val="000B5AF9"/>
    <w:rsid w:val="000B5E4A"/>
    <w:rsid w:val="000B5FB0"/>
    <w:rsid w:val="000B647E"/>
    <w:rsid w:val="000B667B"/>
    <w:rsid w:val="000B67D6"/>
    <w:rsid w:val="000B6B26"/>
    <w:rsid w:val="000B6CF2"/>
    <w:rsid w:val="000B78F0"/>
    <w:rsid w:val="000C01C0"/>
    <w:rsid w:val="000C0384"/>
    <w:rsid w:val="000C05D6"/>
    <w:rsid w:val="000C0609"/>
    <w:rsid w:val="000C060C"/>
    <w:rsid w:val="000C1446"/>
    <w:rsid w:val="000C1623"/>
    <w:rsid w:val="000C23AB"/>
    <w:rsid w:val="000C2E53"/>
    <w:rsid w:val="000C3941"/>
    <w:rsid w:val="000C40B2"/>
    <w:rsid w:val="000C414E"/>
    <w:rsid w:val="000C48AF"/>
    <w:rsid w:val="000C4AD8"/>
    <w:rsid w:val="000C538A"/>
    <w:rsid w:val="000C5756"/>
    <w:rsid w:val="000C612E"/>
    <w:rsid w:val="000C66F7"/>
    <w:rsid w:val="000C682E"/>
    <w:rsid w:val="000C6A15"/>
    <w:rsid w:val="000C6C1C"/>
    <w:rsid w:val="000C6CA7"/>
    <w:rsid w:val="000C7F92"/>
    <w:rsid w:val="000D0443"/>
    <w:rsid w:val="000D0F8F"/>
    <w:rsid w:val="000D2730"/>
    <w:rsid w:val="000D2BF5"/>
    <w:rsid w:val="000D3085"/>
    <w:rsid w:val="000D30BB"/>
    <w:rsid w:val="000D31C7"/>
    <w:rsid w:val="000D382C"/>
    <w:rsid w:val="000D3E81"/>
    <w:rsid w:val="000D408B"/>
    <w:rsid w:val="000D4502"/>
    <w:rsid w:val="000D492E"/>
    <w:rsid w:val="000D4983"/>
    <w:rsid w:val="000D50A3"/>
    <w:rsid w:val="000D5AAF"/>
    <w:rsid w:val="000D6507"/>
    <w:rsid w:val="000D69B0"/>
    <w:rsid w:val="000D6B46"/>
    <w:rsid w:val="000E0505"/>
    <w:rsid w:val="000E0669"/>
    <w:rsid w:val="000E1237"/>
    <w:rsid w:val="000E181C"/>
    <w:rsid w:val="000E186C"/>
    <w:rsid w:val="000E22F9"/>
    <w:rsid w:val="000E27A2"/>
    <w:rsid w:val="000E3165"/>
    <w:rsid w:val="000E4886"/>
    <w:rsid w:val="000E4CEA"/>
    <w:rsid w:val="000E4DEB"/>
    <w:rsid w:val="000E6A16"/>
    <w:rsid w:val="000E7414"/>
    <w:rsid w:val="000E785B"/>
    <w:rsid w:val="000F0BD1"/>
    <w:rsid w:val="000F136F"/>
    <w:rsid w:val="000F20F7"/>
    <w:rsid w:val="000F223B"/>
    <w:rsid w:val="000F2BC4"/>
    <w:rsid w:val="000F2D1F"/>
    <w:rsid w:val="000F3438"/>
    <w:rsid w:val="000F347B"/>
    <w:rsid w:val="000F3535"/>
    <w:rsid w:val="000F38BD"/>
    <w:rsid w:val="000F3A16"/>
    <w:rsid w:val="000F4111"/>
    <w:rsid w:val="000F483F"/>
    <w:rsid w:val="000F49E6"/>
    <w:rsid w:val="000F4CBB"/>
    <w:rsid w:val="000F512F"/>
    <w:rsid w:val="000F5638"/>
    <w:rsid w:val="000F624D"/>
    <w:rsid w:val="000F6550"/>
    <w:rsid w:val="000F732E"/>
    <w:rsid w:val="000F747D"/>
    <w:rsid w:val="000F7ECB"/>
    <w:rsid w:val="001002DE"/>
    <w:rsid w:val="001005D6"/>
    <w:rsid w:val="00100E5F"/>
    <w:rsid w:val="0010125E"/>
    <w:rsid w:val="00101689"/>
    <w:rsid w:val="001020B8"/>
    <w:rsid w:val="001020C4"/>
    <w:rsid w:val="001023DD"/>
    <w:rsid w:val="001026CC"/>
    <w:rsid w:val="00102C8F"/>
    <w:rsid w:val="00103012"/>
    <w:rsid w:val="00103189"/>
    <w:rsid w:val="00104376"/>
    <w:rsid w:val="00104399"/>
    <w:rsid w:val="00104438"/>
    <w:rsid w:val="001048AA"/>
    <w:rsid w:val="00105AD5"/>
    <w:rsid w:val="00106377"/>
    <w:rsid w:val="0010664C"/>
    <w:rsid w:val="00106821"/>
    <w:rsid w:val="00106AFC"/>
    <w:rsid w:val="00106D70"/>
    <w:rsid w:val="00107D0E"/>
    <w:rsid w:val="0011022C"/>
    <w:rsid w:val="00110AD1"/>
    <w:rsid w:val="00110F9E"/>
    <w:rsid w:val="001118CA"/>
    <w:rsid w:val="0011263D"/>
    <w:rsid w:val="00112C45"/>
    <w:rsid w:val="00114BD8"/>
    <w:rsid w:val="00115285"/>
    <w:rsid w:val="001157C5"/>
    <w:rsid w:val="00115AAE"/>
    <w:rsid w:val="00115C19"/>
    <w:rsid w:val="00115CD1"/>
    <w:rsid w:val="001171CB"/>
    <w:rsid w:val="0012004F"/>
    <w:rsid w:val="0012060D"/>
    <w:rsid w:val="00121EA5"/>
    <w:rsid w:val="00124086"/>
    <w:rsid w:val="00124268"/>
    <w:rsid w:val="001252CA"/>
    <w:rsid w:val="00125474"/>
    <w:rsid w:val="0012569E"/>
    <w:rsid w:val="001256C7"/>
    <w:rsid w:val="00125B17"/>
    <w:rsid w:val="0012629F"/>
    <w:rsid w:val="001264CD"/>
    <w:rsid w:val="001264FA"/>
    <w:rsid w:val="0012690F"/>
    <w:rsid w:val="001273BD"/>
    <w:rsid w:val="00127CAF"/>
    <w:rsid w:val="00127E2E"/>
    <w:rsid w:val="00130C1B"/>
    <w:rsid w:val="001318E0"/>
    <w:rsid w:val="0013222E"/>
    <w:rsid w:val="0013369D"/>
    <w:rsid w:val="00133AD1"/>
    <w:rsid w:val="00134544"/>
    <w:rsid w:val="00134D1B"/>
    <w:rsid w:val="00134DA9"/>
    <w:rsid w:val="00134F2D"/>
    <w:rsid w:val="00135051"/>
    <w:rsid w:val="0013512C"/>
    <w:rsid w:val="00135387"/>
    <w:rsid w:val="001355F3"/>
    <w:rsid w:val="00135E7F"/>
    <w:rsid w:val="00137031"/>
    <w:rsid w:val="00137081"/>
    <w:rsid w:val="001377BE"/>
    <w:rsid w:val="00140879"/>
    <w:rsid w:val="00140DF8"/>
    <w:rsid w:val="00141A2D"/>
    <w:rsid w:val="00141AD3"/>
    <w:rsid w:val="001421DF"/>
    <w:rsid w:val="00142B1F"/>
    <w:rsid w:val="00142FCD"/>
    <w:rsid w:val="00143170"/>
    <w:rsid w:val="00144084"/>
    <w:rsid w:val="00144401"/>
    <w:rsid w:val="00145766"/>
    <w:rsid w:val="00146EFF"/>
    <w:rsid w:val="0014715B"/>
    <w:rsid w:val="00147CB0"/>
    <w:rsid w:val="001503D4"/>
    <w:rsid w:val="00150709"/>
    <w:rsid w:val="001509C1"/>
    <w:rsid w:val="00150B78"/>
    <w:rsid w:val="00151087"/>
    <w:rsid w:val="0015146D"/>
    <w:rsid w:val="00151B7C"/>
    <w:rsid w:val="001523E1"/>
    <w:rsid w:val="00152638"/>
    <w:rsid w:val="001529D2"/>
    <w:rsid w:val="001529DC"/>
    <w:rsid w:val="00152A98"/>
    <w:rsid w:val="00153515"/>
    <w:rsid w:val="00153DDA"/>
    <w:rsid w:val="00153FB6"/>
    <w:rsid w:val="001544BB"/>
    <w:rsid w:val="00154695"/>
    <w:rsid w:val="00155639"/>
    <w:rsid w:val="00155856"/>
    <w:rsid w:val="00155B57"/>
    <w:rsid w:val="00156F3E"/>
    <w:rsid w:val="00157191"/>
    <w:rsid w:val="00157316"/>
    <w:rsid w:val="001574A4"/>
    <w:rsid w:val="001577EA"/>
    <w:rsid w:val="00157A6C"/>
    <w:rsid w:val="00157B61"/>
    <w:rsid w:val="00157F14"/>
    <w:rsid w:val="0016019B"/>
    <w:rsid w:val="00160EED"/>
    <w:rsid w:val="0016170B"/>
    <w:rsid w:val="00163B76"/>
    <w:rsid w:val="0016405D"/>
    <w:rsid w:val="00164812"/>
    <w:rsid w:val="00164B7E"/>
    <w:rsid w:val="001652CB"/>
    <w:rsid w:val="001655D1"/>
    <w:rsid w:val="00165C8C"/>
    <w:rsid w:val="00166369"/>
    <w:rsid w:val="00166A46"/>
    <w:rsid w:val="00166B39"/>
    <w:rsid w:val="00166F2F"/>
    <w:rsid w:val="00166FA8"/>
    <w:rsid w:val="00167605"/>
    <w:rsid w:val="00170C2F"/>
    <w:rsid w:val="00170F24"/>
    <w:rsid w:val="0017171B"/>
    <w:rsid w:val="001741AE"/>
    <w:rsid w:val="00174641"/>
    <w:rsid w:val="00175559"/>
    <w:rsid w:val="00175937"/>
    <w:rsid w:val="0017635B"/>
    <w:rsid w:val="001767B2"/>
    <w:rsid w:val="0017716C"/>
    <w:rsid w:val="00177967"/>
    <w:rsid w:val="00177BDF"/>
    <w:rsid w:val="00181FC2"/>
    <w:rsid w:val="001826BD"/>
    <w:rsid w:val="00183311"/>
    <w:rsid w:val="001834D3"/>
    <w:rsid w:val="00183760"/>
    <w:rsid w:val="00183E3A"/>
    <w:rsid w:val="00184195"/>
    <w:rsid w:val="00185102"/>
    <w:rsid w:val="0018512A"/>
    <w:rsid w:val="00185919"/>
    <w:rsid w:val="00185AAB"/>
    <w:rsid w:val="00185D27"/>
    <w:rsid w:val="00185DBB"/>
    <w:rsid w:val="001862FB"/>
    <w:rsid w:val="00187EFC"/>
    <w:rsid w:val="0019004F"/>
    <w:rsid w:val="00190112"/>
    <w:rsid w:val="00190A98"/>
    <w:rsid w:val="001916B7"/>
    <w:rsid w:val="00191AED"/>
    <w:rsid w:val="00192507"/>
    <w:rsid w:val="00192542"/>
    <w:rsid w:val="001928A8"/>
    <w:rsid w:val="00192CFE"/>
    <w:rsid w:val="0019311D"/>
    <w:rsid w:val="001932AD"/>
    <w:rsid w:val="001936AE"/>
    <w:rsid w:val="00193BA8"/>
    <w:rsid w:val="00194A41"/>
    <w:rsid w:val="00194EB3"/>
    <w:rsid w:val="00195D0D"/>
    <w:rsid w:val="001969FE"/>
    <w:rsid w:val="001971FB"/>
    <w:rsid w:val="001A0019"/>
    <w:rsid w:val="001A0428"/>
    <w:rsid w:val="001A04B2"/>
    <w:rsid w:val="001A0722"/>
    <w:rsid w:val="001A0CEC"/>
    <w:rsid w:val="001A0E3E"/>
    <w:rsid w:val="001A13E7"/>
    <w:rsid w:val="001A19F2"/>
    <w:rsid w:val="001A1E46"/>
    <w:rsid w:val="001A214D"/>
    <w:rsid w:val="001A22C1"/>
    <w:rsid w:val="001A27E9"/>
    <w:rsid w:val="001A28CF"/>
    <w:rsid w:val="001A2DFD"/>
    <w:rsid w:val="001A308B"/>
    <w:rsid w:val="001A3C5C"/>
    <w:rsid w:val="001A3F70"/>
    <w:rsid w:val="001A4359"/>
    <w:rsid w:val="001A4AAF"/>
    <w:rsid w:val="001A4B90"/>
    <w:rsid w:val="001A4E4D"/>
    <w:rsid w:val="001A5161"/>
    <w:rsid w:val="001A5EBC"/>
    <w:rsid w:val="001A6250"/>
    <w:rsid w:val="001A640A"/>
    <w:rsid w:val="001A6979"/>
    <w:rsid w:val="001A6DE0"/>
    <w:rsid w:val="001A76ED"/>
    <w:rsid w:val="001A7D37"/>
    <w:rsid w:val="001B006F"/>
    <w:rsid w:val="001B01BA"/>
    <w:rsid w:val="001B0422"/>
    <w:rsid w:val="001B0B8B"/>
    <w:rsid w:val="001B1D13"/>
    <w:rsid w:val="001B1E29"/>
    <w:rsid w:val="001B1F4E"/>
    <w:rsid w:val="001B2413"/>
    <w:rsid w:val="001B2D80"/>
    <w:rsid w:val="001B39A9"/>
    <w:rsid w:val="001B39CB"/>
    <w:rsid w:val="001B3AD7"/>
    <w:rsid w:val="001B3B89"/>
    <w:rsid w:val="001B3DD6"/>
    <w:rsid w:val="001B3E03"/>
    <w:rsid w:val="001B3F66"/>
    <w:rsid w:val="001B486D"/>
    <w:rsid w:val="001B569D"/>
    <w:rsid w:val="001B5994"/>
    <w:rsid w:val="001B6017"/>
    <w:rsid w:val="001B7B70"/>
    <w:rsid w:val="001C003B"/>
    <w:rsid w:val="001C0413"/>
    <w:rsid w:val="001C042D"/>
    <w:rsid w:val="001C07BB"/>
    <w:rsid w:val="001C0C2D"/>
    <w:rsid w:val="001C0D58"/>
    <w:rsid w:val="001C130E"/>
    <w:rsid w:val="001C274F"/>
    <w:rsid w:val="001C2B52"/>
    <w:rsid w:val="001C327D"/>
    <w:rsid w:val="001C3711"/>
    <w:rsid w:val="001C42E8"/>
    <w:rsid w:val="001C4B3F"/>
    <w:rsid w:val="001C4ED7"/>
    <w:rsid w:val="001C5578"/>
    <w:rsid w:val="001C56FE"/>
    <w:rsid w:val="001C5879"/>
    <w:rsid w:val="001C58CD"/>
    <w:rsid w:val="001C6AF2"/>
    <w:rsid w:val="001C6D2F"/>
    <w:rsid w:val="001C7724"/>
    <w:rsid w:val="001C78FD"/>
    <w:rsid w:val="001C7D67"/>
    <w:rsid w:val="001D0412"/>
    <w:rsid w:val="001D1FA7"/>
    <w:rsid w:val="001D28B8"/>
    <w:rsid w:val="001D2E71"/>
    <w:rsid w:val="001D33EF"/>
    <w:rsid w:val="001D3E1C"/>
    <w:rsid w:val="001D4879"/>
    <w:rsid w:val="001D4CEC"/>
    <w:rsid w:val="001D4F18"/>
    <w:rsid w:val="001D52F3"/>
    <w:rsid w:val="001D57CB"/>
    <w:rsid w:val="001D5C3A"/>
    <w:rsid w:val="001D60E0"/>
    <w:rsid w:val="001D6350"/>
    <w:rsid w:val="001D64BD"/>
    <w:rsid w:val="001D67C7"/>
    <w:rsid w:val="001D69E1"/>
    <w:rsid w:val="001D736E"/>
    <w:rsid w:val="001D752C"/>
    <w:rsid w:val="001D7999"/>
    <w:rsid w:val="001E0156"/>
    <w:rsid w:val="001E05A8"/>
    <w:rsid w:val="001E08B0"/>
    <w:rsid w:val="001E0E3E"/>
    <w:rsid w:val="001E137F"/>
    <w:rsid w:val="001E1859"/>
    <w:rsid w:val="001E221F"/>
    <w:rsid w:val="001E2310"/>
    <w:rsid w:val="001E2543"/>
    <w:rsid w:val="001E2B5D"/>
    <w:rsid w:val="001E2BCC"/>
    <w:rsid w:val="001E30A7"/>
    <w:rsid w:val="001E3354"/>
    <w:rsid w:val="001E3761"/>
    <w:rsid w:val="001E3AAC"/>
    <w:rsid w:val="001E4B39"/>
    <w:rsid w:val="001E4C76"/>
    <w:rsid w:val="001E5B4E"/>
    <w:rsid w:val="001E5C40"/>
    <w:rsid w:val="001E6303"/>
    <w:rsid w:val="001E652B"/>
    <w:rsid w:val="001E6917"/>
    <w:rsid w:val="001E69C0"/>
    <w:rsid w:val="001E69EE"/>
    <w:rsid w:val="001E7B63"/>
    <w:rsid w:val="001F0A95"/>
    <w:rsid w:val="001F12CD"/>
    <w:rsid w:val="001F1A3A"/>
    <w:rsid w:val="001F2530"/>
    <w:rsid w:val="001F2A0A"/>
    <w:rsid w:val="001F2B6E"/>
    <w:rsid w:val="001F3533"/>
    <w:rsid w:val="001F4980"/>
    <w:rsid w:val="001F53DD"/>
    <w:rsid w:val="001F56D1"/>
    <w:rsid w:val="001F7286"/>
    <w:rsid w:val="001F7494"/>
    <w:rsid w:val="001F7A5D"/>
    <w:rsid w:val="001F7E99"/>
    <w:rsid w:val="0020029B"/>
    <w:rsid w:val="002009CC"/>
    <w:rsid w:val="00200A6F"/>
    <w:rsid w:val="002018A5"/>
    <w:rsid w:val="00202078"/>
    <w:rsid w:val="0020286D"/>
    <w:rsid w:val="002030C9"/>
    <w:rsid w:val="002031B4"/>
    <w:rsid w:val="00203216"/>
    <w:rsid w:val="0020328C"/>
    <w:rsid w:val="00203608"/>
    <w:rsid w:val="00203EA4"/>
    <w:rsid w:val="0020404F"/>
    <w:rsid w:val="002042C4"/>
    <w:rsid w:val="00204B5C"/>
    <w:rsid w:val="00204C2C"/>
    <w:rsid w:val="00205030"/>
    <w:rsid w:val="00205238"/>
    <w:rsid w:val="002055CD"/>
    <w:rsid w:val="0020576E"/>
    <w:rsid w:val="00206813"/>
    <w:rsid w:val="0020711E"/>
    <w:rsid w:val="002077F7"/>
    <w:rsid w:val="00207C2C"/>
    <w:rsid w:val="00210192"/>
    <w:rsid w:val="0021092E"/>
    <w:rsid w:val="00210CF3"/>
    <w:rsid w:val="00211DB9"/>
    <w:rsid w:val="00211DCB"/>
    <w:rsid w:val="00212F04"/>
    <w:rsid w:val="002133AC"/>
    <w:rsid w:val="00213F5F"/>
    <w:rsid w:val="00214C5D"/>
    <w:rsid w:val="00214E83"/>
    <w:rsid w:val="00215006"/>
    <w:rsid w:val="002159F1"/>
    <w:rsid w:val="00215BA6"/>
    <w:rsid w:val="002162D1"/>
    <w:rsid w:val="0021635E"/>
    <w:rsid w:val="00216BE6"/>
    <w:rsid w:val="00217222"/>
    <w:rsid w:val="002172A8"/>
    <w:rsid w:val="0021775A"/>
    <w:rsid w:val="00217F00"/>
    <w:rsid w:val="002210F2"/>
    <w:rsid w:val="00221208"/>
    <w:rsid w:val="002214EA"/>
    <w:rsid w:val="0022185B"/>
    <w:rsid w:val="00222215"/>
    <w:rsid w:val="002222CD"/>
    <w:rsid w:val="0022260D"/>
    <w:rsid w:val="002231F9"/>
    <w:rsid w:val="0022326F"/>
    <w:rsid w:val="002235F6"/>
    <w:rsid w:val="00223842"/>
    <w:rsid w:val="00224EAA"/>
    <w:rsid w:val="00225DC9"/>
    <w:rsid w:val="00226AF8"/>
    <w:rsid w:val="00226D07"/>
    <w:rsid w:val="002273CA"/>
    <w:rsid w:val="0022763F"/>
    <w:rsid w:val="00227E40"/>
    <w:rsid w:val="00232061"/>
    <w:rsid w:val="00232C33"/>
    <w:rsid w:val="002335B9"/>
    <w:rsid w:val="00233606"/>
    <w:rsid w:val="00233CE7"/>
    <w:rsid w:val="00234042"/>
    <w:rsid w:val="002348E0"/>
    <w:rsid w:val="002348EF"/>
    <w:rsid w:val="00234A46"/>
    <w:rsid w:val="00234D79"/>
    <w:rsid w:val="00234DF3"/>
    <w:rsid w:val="00235542"/>
    <w:rsid w:val="00235C79"/>
    <w:rsid w:val="00235CC6"/>
    <w:rsid w:val="0023613F"/>
    <w:rsid w:val="00237445"/>
    <w:rsid w:val="002377BA"/>
    <w:rsid w:val="0024035C"/>
    <w:rsid w:val="00240462"/>
    <w:rsid w:val="00240FF9"/>
    <w:rsid w:val="00241122"/>
    <w:rsid w:val="00242248"/>
    <w:rsid w:val="00242A51"/>
    <w:rsid w:val="00242D80"/>
    <w:rsid w:val="002430B1"/>
    <w:rsid w:val="002434BD"/>
    <w:rsid w:val="00243E76"/>
    <w:rsid w:val="00246E9A"/>
    <w:rsid w:val="002476B3"/>
    <w:rsid w:val="00247EBC"/>
    <w:rsid w:val="0025002F"/>
    <w:rsid w:val="00250D77"/>
    <w:rsid w:val="0025107D"/>
    <w:rsid w:val="002512A2"/>
    <w:rsid w:val="00251BD7"/>
    <w:rsid w:val="00251CBC"/>
    <w:rsid w:val="0025295C"/>
    <w:rsid w:val="002529EA"/>
    <w:rsid w:val="0025302E"/>
    <w:rsid w:val="002535A0"/>
    <w:rsid w:val="00253870"/>
    <w:rsid w:val="002538AB"/>
    <w:rsid w:val="00253CBA"/>
    <w:rsid w:val="002542CF"/>
    <w:rsid w:val="0025441D"/>
    <w:rsid w:val="00255019"/>
    <w:rsid w:val="00255021"/>
    <w:rsid w:val="0025513B"/>
    <w:rsid w:val="0025558F"/>
    <w:rsid w:val="00255931"/>
    <w:rsid w:val="00255F99"/>
    <w:rsid w:val="00256419"/>
    <w:rsid w:val="00256C31"/>
    <w:rsid w:val="00256DF7"/>
    <w:rsid w:val="00256F04"/>
    <w:rsid w:val="002571CE"/>
    <w:rsid w:val="0026051E"/>
    <w:rsid w:val="00260575"/>
    <w:rsid w:val="00260EDD"/>
    <w:rsid w:val="0026229E"/>
    <w:rsid w:val="00262761"/>
    <w:rsid w:val="00262B49"/>
    <w:rsid w:val="00262B9D"/>
    <w:rsid w:val="00262EA2"/>
    <w:rsid w:val="00263974"/>
    <w:rsid w:val="00263B28"/>
    <w:rsid w:val="00264B7F"/>
    <w:rsid w:val="00264BCC"/>
    <w:rsid w:val="00264D0E"/>
    <w:rsid w:val="0026523F"/>
    <w:rsid w:val="00265AED"/>
    <w:rsid w:val="00265C33"/>
    <w:rsid w:val="00266327"/>
    <w:rsid w:val="00266E4B"/>
    <w:rsid w:val="00267756"/>
    <w:rsid w:val="00267CE9"/>
    <w:rsid w:val="00267EE6"/>
    <w:rsid w:val="0027029B"/>
    <w:rsid w:val="0027082A"/>
    <w:rsid w:val="002708A0"/>
    <w:rsid w:val="002708CF"/>
    <w:rsid w:val="00270A1C"/>
    <w:rsid w:val="0027145B"/>
    <w:rsid w:val="002716BB"/>
    <w:rsid w:val="0027177C"/>
    <w:rsid w:val="0027184C"/>
    <w:rsid w:val="002720FC"/>
    <w:rsid w:val="00272389"/>
    <w:rsid w:val="00272999"/>
    <w:rsid w:val="00273434"/>
    <w:rsid w:val="00273A02"/>
    <w:rsid w:val="00273B6E"/>
    <w:rsid w:val="00273C84"/>
    <w:rsid w:val="00273D85"/>
    <w:rsid w:val="00273E36"/>
    <w:rsid w:val="00274050"/>
    <w:rsid w:val="0027462E"/>
    <w:rsid w:val="00274814"/>
    <w:rsid w:val="002748B3"/>
    <w:rsid w:val="0027665D"/>
    <w:rsid w:val="00276AFA"/>
    <w:rsid w:val="00276F97"/>
    <w:rsid w:val="0027734A"/>
    <w:rsid w:val="00277697"/>
    <w:rsid w:val="00280BFE"/>
    <w:rsid w:val="00280D89"/>
    <w:rsid w:val="00281E61"/>
    <w:rsid w:val="00282EDE"/>
    <w:rsid w:val="00283197"/>
    <w:rsid w:val="002831C5"/>
    <w:rsid w:val="00283750"/>
    <w:rsid w:val="0028459F"/>
    <w:rsid w:val="002854C2"/>
    <w:rsid w:val="002856F8"/>
    <w:rsid w:val="0028678E"/>
    <w:rsid w:val="0028699A"/>
    <w:rsid w:val="00287944"/>
    <w:rsid w:val="00287969"/>
    <w:rsid w:val="0028798E"/>
    <w:rsid w:val="00290A49"/>
    <w:rsid w:val="002912B1"/>
    <w:rsid w:val="002913F1"/>
    <w:rsid w:val="002914B8"/>
    <w:rsid w:val="002925B4"/>
    <w:rsid w:val="002927BF"/>
    <w:rsid w:val="002927F0"/>
    <w:rsid w:val="00292F4E"/>
    <w:rsid w:val="00294732"/>
    <w:rsid w:val="00295AC7"/>
    <w:rsid w:val="0029677C"/>
    <w:rsid w:val="0029681B"/>
    <w:rsid w:val="0029750A"/>
    <w:rsid w:val="002976BA"/>
    <w:rsid w:val="002A005C"/>
    <w:rsid w:val="002A036D"/>
    <w:rsid w:val="002A0707"/>
    <w:rsid w:val="002A0810"/>
    <w:rsid w:val="002A08F6"/>
    <w:rsid w:val="002A1A0F"/>
    <w:rsid w:val="002A2245"/>
    <w:rsid w:val="002A2362"/>
    <w:rsid w:val="002A2B26"/>
    <w:rsid w:val="002A2E5F"/>
    <w:rsid w:val="002A2EE5"/>
    <w:rsid w:val="002A3AB3"/>
    <w:rsid w:val="002A48F5"/>
    <w:rsid w:val="002A4D59"/>
    <w:rsid w:val="002A4DE3"/>
    <w:rsid w:val="002A59EF"/>
    <w:rsid w:val="002A5CFD"/>
    <w:rsid w:val="002A5E41"/>
    <w:rsid w:val="002A71BA"/>
    <w:rsid w:val="002A7375"/>
    <w:rsid w:val="002A7C90"/>
    <w:rsid w:val="002B007F"/>
    <w:rsid w:val="002B019D"/>
    <w:rsid w:val="002B0567"/>
    <w:rsid w:val="002B0698"/>
    <w:rsid w:val="002B0EC3"/>
    <w:rsid w:val="002B120E"/>
    <w:rsid w:val="002B1D2D"/>
    <w:rsid w:val="002B2ABE"/>
    <w:rsid w:val="002B4848"/>
    <w:rsid w:val="002B4B87"/>
    <w:rsid w:val="002B4C37"/>
    <w:rsid w:val="002B5632"/>
    <w:rsid w:val="002B5FE5"/>
    <w:rsid w:val="002B62E4"/>
    <w:rsid w:val="002B6322"/>
    <w:rsid w:val="002B65ED"/>
    <w:rsid w:val="002B673D"/>
    <w:rsid w:val="002B684C"/>
    <w:rsid w:val="002B7DDD"/>
    <w:rsid w:val="002C0AEB"/>
    <w:rsid w:val="002C1357"/>
    <w:rsid w:val="002C297D"/>
    <w:rsid w:val="002C2F06"/>
    <w:rsid w:val="002C30DB"/>
    <w:rsid w:val="002C3683"/>
    <w:rsid w:val="002C396C"/>
    <w:rsid w:val="002C4515"/>
    <w:rsid w:val="002C49B2"/>
    <w:rsid w:val="002C4B93"/>
    <w:rsid w:val="002C53DB"/>
    <w:rsid w:val="002C5973"/>
    <w:rsid w:val="002C60BA"/>
    <w:rsid w:val="002C6335"/>
    <w:rsid w:val="002C63D7"/>
    <w:rsid w:val="002C6477"/>
    <w:rsid w:val="002C7019"/>
    <w:rsid w:val="002C715B"/>
    <w:rsid w:val="002C71B0"/>
    <w:rsid w:val="002C749D"/>
    <w:rsid w:val="002C7E5B"/>
    <w:rsid w:val="002D0190"/>
    <w:rsid w:val="002D060D"/>
    <w:rsid w:val="002D06DD"/>
    <w:rsid w:val="002D0EBF"/>
    <w:rsid w:val="002D12F8"/>
    <w:rsid w:val="002D1BD9"/>
    <w:rsid w:val="002D2078"/>
    <w:rsid w:val="002D254D"/>
    <w:rsid w:val="002D2F1A"/>
    <w:rsid w:val="002D32ED"/>
    <w:rsid w:val="002D4555"/>
    <w:rsid w:val="002D5204"/>
    <w:rsid w:val="002D58D2"/>
    <w:rsid w:val="002D5AF4"/>
    <w:rsid w:val="002D5F68"/>
    <w:rsid w:val="002D63AB"/>
    <w:rsid w:val="002D6501"/>
    <w:rsid w:val="002D7426"/>
    <w:rsid w:val="002D79EE"/>
    <w:rsid w:val="002D7E24"/>
    <w:rsid w:val="002E04B1"/>
    <w:rsid w:val="002E095C"/>
    <w:rsid w:val="002E0F3E"/>
    <w:rsid w:val="002E1873"/>
    <w:rsid w:val="002E1D8C"/>
    <w:rsid w:val="002E1DAE"/>
    <w:rsid w:val="002E228F"/>
    <w:rsid w:val="002E2328"/>
    <w:rsid w:val="002E275F"/>
    <w:rsid w:val="002E278B"/>
    <w:rsid w:val="002E2B85"/>
    <w:rsid w:val="002E2D66"/>
    <w:rsid w:val="002E2E61"/>
    <w:rsid w:val="002E3F0D"/>
    <w:rsid w:val="002E4B85"/>
    <w:rsid w:val="002E52D7"/>
    <w:rsid w:val="002E598C"/>
    <w:rsid w:val="002E605E"/>
    <w:rsid w:val="002E64BB"/>
    <w:rsid w:val="002E6928"/>
    <w:rsid w:val="002E6EEA"/>
    <w:rsid w:val="002E6FC7"/>
    <w:rsid w:val="002E751D"/>
    <w:rsid w:val="002E76E6"/>
    <w:rsid w:val="002E7895"/>
    <w:rsid w:val="002E7A29"/>
    <w:rsid w:val="002F0076"/>
    <w:rsid w:val="002F0B66"/>
    <w:rsid w:val="002F1073"/>
    <w:rsid w:val="002F1988"/>
    <w:rsid w:val="002F2757"/>
    <w:rsid w:val="002F30FD"/>
    <w:rsid w:val="002F3298"/>
    <w:rsid w:val="002F3570"/>
    <w:rsid w:val="002F38CD"/>
    <w:rsid w:val="002F3E99"/>
    <w:rsid w:val="002F4150"/>
    <w:rsid w:val="002F44B8"/>
    <w:rsid w:val="002F4A7D"/>
    <w:rsid w:val="002F4C0F"/>
    <w:rsid w:val="002F52EC"/>
    <w:rsid w:val="002F53FD"/>
    <w:rsid w:val="002F5410"/>
    <w:rsid w:val="002F5F46"/>
    <w:rsid w:val="002F6141"/>
    <w:rsid w:val="002F68F4"/>
    <w:rsid w:val="002F69BB"/>
    <w:rsid w:val="002F6A25"/>
    <w:rsid w:val="002F6A60"/>
    <w:rsid w:val="002F6D2D"/>
    <w:rsid w:val="002F74D2"/>
    <w:rsid w:val="002F7BD6"/>
    <w:rsid w:val="00300EE2"/>
    <w:rsid w:val="00301086"/>
    <w:rsid w:val="003010D2"/>
    <w:rsid w:val="003018B2"/>
    <w:rsid w:val="00302ABF"/>
    <w:rsid w:val="00302DA3"/>
    <w:rsid w:val="003033F5"/>
    <w:rsid w:val="00303E31"/>
    <w:rsid w:val="00304646"/>
    <w:rsid w:val="00306105"/>
    <w:rsid w:val="00306D43"/>
    <w:rsid w:val="00306DEF"/>
    <w:rsid w:val="00306F8E"/>
    <w:rsid w:val="00307682"/>
    <w:rsid w:val="00307923"/>
    <w:rsid w:val="00307A9F"/>
    <w:rsid w:val="003106CF"/>
    <w:rsid w:val="003110DB"/>
    <w:rsid w:val="003119A7"/>
    <w:rsid w:val="00311F1E"/>
    <w:rsid w:val="00313B55"/>
    <w:rsid w:val="00313CD8"/>
    <w:rsid w:val="00313D15"/>
    <w:rsid w:val="00314823"/>
    <w:rsid w:val="00314AE0"/>
    <w:rsid w:val="00314B2E"/>
    <w:rsid w:val="00314B4E"/>
    <w:rsid w:val="00314B90"/>
    <w:rsid w:val="00315B85"/>
    <w:rsid w:val="003161A4"/>
    <w:rsid w:val="0031657A"/>
    <w:rsid w:val="00317081"/>
    <w:rsid w:val="003177E8"/>
    <w:rsid w:val="003179B6"/>
    <w:rsid w:val="00320238"/>
    <w:rsid w:val="003202B5"/>
    <w:rsid w:val="00320448"/>
    <w:rsid w:val="00320682"/>
    <w:rsid w:val="003207E7"/>
    <w:rsid w:val="00320EA9"/>
    <w:rsid w:val="0032187B"/>
    <w:rsid w:val="0032241E"/>
    <w:rsid w:val="0032290A"/>
    <w:rsid w:val="003249C3"/>
    <w:rsid w:val="00324B19"/>
    <w:rsid w:val="00324B1F"/>
    <w:rsid w:val="00324FD2"/>
    <w:rsid w:val="00325953"/>
    <w:rsid w:val="0032706E"/>
    <w:rsid w:val="003271F8"/>
    <w:rsid w:val="0032726D"/>
    <w:rsid w:val="0032760E"/>
    <w:rsid w:val="00327873"/>
    <w:rsid w:val="003300B1"/>
    <w:rsid w:val="00330DB5"/>
    <w:rsid w:val="0033112D"/>
    <w:rsid w:val="0033147C"/>
    <w:rsid w:val="003317F9"/>
    <w:rsid w:val="003320B5"/>
    <w:rsid w:val="00332764"/>
    <w:rsid w:val="003327EA"/>
    <w:rsid w:val="00332892"/>
    <w:rsid w:val="00332A2A"/>
    <w:rsid w:val="00332B55"/>
    <w:rsid w:val="0033350B"/>
    <w:rsid w:val="0033373A"/>
    <w:rsid w:val="00333839"/>
    <w:rsid w:val="003340A9"/>
    <w:rsid w:val="00334C39"/>
    <w:rsid w:val="00334D9B"/>
    <w:rsid w:val="00335261"/>
    <w:rsid w:val="00335369"/>
    <w:rsid w:val="00335B1E"/>
    <w:rsid w:val="0033607C"/>
    <w:rsid w:val="003363C7"/>
    <w:rsid w:val="003367ED"/>
    <w:rsid w:val="00337231"/>
    <w:rsid w:val="00337E3B"/>
    <w:rsid w:val="003402E6"/>
    <w:rsid w:val="0034099F"/>
    <w:rsid w:val="00340BF1"/>
    <w:rsid w:val="0034166B"/>
    <w:rsid w:val="0034184A"/>
    <w:rsid w:val="00341EA3"/>
    <w:rsid w:val="0034209D"/>
    <w:rsid w:val="0034272A"/>
    <w:rsid w:val="00342D6B"/>
    <w:rsid w:val="00342E0C"/>
    <w:rsid w:val="003433C9"/>
    <w:rsid w:val="00343885"/>
    <w:rsid w:val="0034454C"/>
    <w:rsid w:val="00344797"/>
    <w:rsid w:val="0034483F"/>
    <w:rsid w:val="00346132"/>
    <w:rsid w:val="00346959"/>
    <w:rsid w:val="00346D85"/>
    <w:rsid w:val="00347550"/>
    <w:rsid w:val="0034788A"/>
    <w:rsid w:val="00347961"/>
    <w:rsid w:val="00347C2F"/>
    <w:rsid w:val="00350F49"/>
    <w:rsid w:val="003522F9"/>
    <w:rsid w:val="0035239C"/>
    <w:rsid w:val="00352835"/>
    <w:rsid w:val="00353399"/>
    <w:rsid w:val="00353C8B"/>
    <w:rsid w:val="00354430"/>
    <w:rsid w:val="00354716"/>
    <w:rsid w:val="003547A6"/>
    <w:rsid w:val="00354858"/>
    <w:rsid w:val="00354908"/>
    <w:rsid w:val="00354F25"/>
    <w:rsid w:val="00355A2F"/>
    <w:rsid w:val="00355BE1"/>
    <w:rsid w:val="00355E58"/>
    <w:rsid w:val="00356134"/>
    <w:rsid w:val="00356847"/>
    <w:rsid w:val="0035703B"/>
    <w:rsid w:val="00357E37"/>
    <w:rsid w:val="00360860"/>
    <w:rsid w:val="00361235"/>
    <w:rsid w:val="0036131D"/>
    <w:rsid w:val="003615F7"/>
    <w:rsid w:val="0036191C"/>
    <w:rsid w:val="0036198E"/>
    <w:rsid w:val="00361D57"/>
    <w:rsid w:val="00361EC7"/>
    <w:rsid w:val="00361F6E"/>
    <w:rsid w:val="0036286F"/>
    <w:rsid w:val="00363260"/>
    <w:rsid w:val="00363560"/>
    <w:rsid w:val="003637ED"/>
    <w:rsid w:val="00363B57"/>
    <w:rsid w:val="00363E66"/>
    <w:rsid w:val="003651F1"/>
    <w:rsid w:val="003656F8"/>
    <w:rsid w:val="00365C29"/>
    <w:rsid w:val="00365CD0"/>
    <w:rsid w:val="00366E3E"/>
    <w:rsid w:val="003671B2"/>
    <w:rsid w:val="00367A75"/>
    <w:rsid w:val="00367BF2"/>
    <w:rsid w:val="00371258"/>
    <w:rsid w:val="00371655"/>
    <w:rsid w:val="00371F9E"/>
    <w:rsid w:val="00372D05"/>
    <w:rsid w:val="00373173"/>
    <w:rsid w:val="003731C3"/>
    <w:rsid w:val="003736EA"/>
    <w:rsid w:val="00373785"/>
    <w:rsid w:val="003739CA"/>
    <w:rsid w:val="00374494"/>
    <w:rsid w:val="00375C4F"/>
    <w:rsid w:val="0037616C"/>
    <w:rsid w:val="0037651B"/>
    <w:rsid w:val="00376DD4"/>
    <w:rsid w:val="00377447"/>
    <w:rsid w:val="00377881"/>
    <w:rsid w:val="00377B39"/>
    <w:rsid w:val="00377D4B"/>
    <w:rsid w:val="0038008B"/>
    <w:rsid w:val="003801DC"/>
    <w:rsid w:val="003805D3"/>
    <w:rsid w:val="0038062B"/>
    <w:rsid w:val="0038069E"/>
    <w:rsid w:val="00381FDC"/>
    <w:rsid w:val="0038266E"/>
    <w:rsid w:val="00382767"/>
    <w:rsid w:val="00382CD7"/>
    <w:rsid w:val="0038412C"/>
    <w:rsid w:val="00384644"/>
    <w:rsid w:val="00385C8D"/>
    <w:rsid w:val="0038603B"/>
    <w:rsid w:val="00386317"/>
    <w:rsid w:val="003873BC"/>
    <w:rsid w:val="003877C4"/>
    <w:rsid w:val="00387F51"/>
    <w:rsid w:val="00387FC0"/>
    <w:rsid w:val="0039051F"/>
    <w:rsid w:val="0039098A"/>
    <w:rsid w:val="003909E0"/>
    <w:rsid w:val="00390A39"/>
    <w:rsid w:val="00390BFB"/>
    <w:rsid w:val="00390FF3"/>
    <w:rsid w:val="0039274E"/>
    <w:rsid w:val="00392A49"/>
    <w:rsid w:val="00392B05"/>
    <w:rsid w:val="00393714"/>
    <w:rsid w:val="003944F4"/>
    <w:rsid w:val="00394595"/>
    <w:rsid w:val="00394CB4"/>
    <w:rsid w:val="00394E1F"/>
    <w:rsid w:val="00395A6D"/>
    <w:rsid w:val="0039728B"/>
    <w:rsid w:val="00397334"/>
    <w:rsid w:val="003A017D"/>
    <w:rsid w:val="003A0AF9"/>
    <w:rsid w:val="003A1573"/>
    <w:rsid w:val="003A15E0"/>
    <w:rsid w:val="003A1782"/>
    <w:rsid w:val="003A240C"/>
    <w:rsid w:val="003A3C60"/>
    <w:rsid w:val="003A4494"/>
    <w:rsid w:val="003A49CB"/>
    <w:rsid w:val="003A4CBD"/>
    <w:rsid w:val="003A5218"/>
    <w:rsid w:val="003A5339"/>
    <w:rsid w:val="003A5413"/>
    <w:rsid w:val="003A5BC5"/>
    <w:rsid w:val="003A5E25"/>
    <w:rsid w:val="003A5F8E"/>
    <w:rsid w:val="003A6938"/>
    <w:rsid w:val="003A798E"/>
    <w:rsid w:val="003A79BD"/>
    <w:rsid w:val="003A7F7D"/>
    <w:rsid w:val="003B0599"/>
    <w:rsid w:val="003B19BA"/>
    <w:rsid w:val="003B1E70"/>
    <w:rsid w:val="003B2B47"/>
    <w:rsid w:val="003B2BC5"/>
    <w:rsid w:val="003B3532"/>
    <w:rsid w:val="003B4B6D"/>
    <w:rsid w:val="003B51F0"/>
    <w:rsid w:val="003B658D"/>
    <w:rsid w:val="003B6B01"/>
    <w:rsid w:val="003B71BE"/>
    <w:rsid w:val="003B71F7"/>
    <w:rsid w:val="003B7233"/>
    <w:rsid w:val="003B75CC"/>
    <w:rsid w:val="003B79A4"/>
    <w:rsid w:val="003C02E0"/>
    <w:rsid w:val="003C0817"/>
    <w:rsid w:val="003C0D7C"/>
    <w:rsid w:val="003C168B"/>
    <w:rsid w:val="003C1F2E"/>
    <w:rsid w:val="003C2041"/>
    <w:rsid w:val="003C2662"/>
    <w:rsid w:val="003C2A0C"/>
    <w:rsid w:val="003C2A55"/>
    <w:rsid w:val="003C2EED"/>
    <w:rsid w:val="003C3BC5"/>
    <w:rsid w:val="003C41FB"/>
    <w:rsid w:val="003C4872"/>
    <w:rsid w:val="003C4AB9"/>
    <w:rsid w:val="003C4C37"/>
    <w:rsid w:val="003C4C7C"/>
    <w:rsid w:val="003C510B"/>
    <w:rsid w:val="003C5729"/>
    <w:rsid w:val="003C5793"/>
    <w:rsid w:val="003C57D4"/>
    <w:rsid w:val="003C5835"/>
    <w:rsid w:val="003C6CC9"/>
    <w:rsid w:val="003C6FFA"/>
    <w:rsid w:val="003D008B"/>
    <w:rsid w:val="003D07E4"/>
    <w:rsid w:val="003D085D"/>
    <w:rsid w:val="003D141E"/>
    <w:rsid w:val="003D1D1D"/>
    <w:rsid w:val="003D2987"/>
    <w:rsid w:val="003D2CCE"/>
    <w:rsid w:val="003D2DB4"/>
    <w:rsid w:val="003D3005"/>
    <w:rsid w:val="003D3605"/>
    <w:rsid w:val="003D3C87"/>
    <w:rsid w:val="003D3D25"/>
    <w:rsid w:val="003D43E5"/>
    <w:rsid w:val="003D450B"/>
    <w:rsid w:val="003D4815"/>
    <w:rsid w:val="003D5ABB"/>
    <w:rsid w:val="003D5B55"/>
    <w:rsid w:val="003D5DFD"/>
    <w:rsid w:val="003D61A3"/>
    <w:rsid w:val="003D64BD"/>
    <w:rsid w:val="003D69A8"/>
    <w:rsid w:val="003D6BF6"/>
    <w:rsid w:val="003D76CA"/>
    <w:rsid w:val="003D7798"/>
    <w:rsid w:val="003D7EA1"/>
    <w:rsid w:val="003E035D"/>
    <w:rsid w:val="003E067C"/>
    <w:rsid w:val="003E1A95"/>
    <w:rsid w:val="003E2365"/>
    <w:rsid w:val="003E2761"/>
    <w:rsid w:val="003E3173"/>
    <w:rsid w:val="003E34A5"/>
    <w:rsid w:val="003E3F62"/>
    <w:rsid w:val="003E44E3"/>
    <w:rsid w:val="003E4E58"/>
    <w:rsid w:val="003E51F7"/>
    <w:rsid w:val="003E53C9"/>
    <w:rsid w:val="003E5472"/>
    <w:rsid w:val="003E5553"/>
    <w:rsid w:val="003E5BF9"/>
    <w:rsid w:val="003E65C7"/>
    <w:rsid w:val="003F0D47"/>
    <w:rsid w:val="003F0DAB"/>
    <w:rsid w:val="003F1181"/>
    <w:rsid w:val="003F1DDC"/>
    <w:rsid w:val="003F1FC0"/>
    <w:rsid w:val="003F2DBA"/>
    <w:rsid w:val="003F2DDA"/>
    <w:rsid w:val="003F2E8D"/>
    <w:rsid w:val="003F34F3"/>
    <w:rsid w:val="003F3A47"/>
    <w:rsid w:val="003F4F5E"/>
    <w:rsid w:val="003F516C"/>
    <w:rsid w:val="003F554F"/>
    <w:rsid w:val="003F5A70"/>
    <w:rsid w:val="003F61B4"/>
    <w:rsid w:val="003F71D8"/>
    <w:rsid w:val="003F7A6A"/>
    <w:rsid w:val="00400089"/>
    <w:rsid w:val="004005D1"/>
    <w:rsid w:val="00400E31"/>
    <w:rsid w:val="004013ED"/>
    <w:rsid w:val="00401913"/>
    <w:rsid w:val="0040263C"/>
    <w:rsid w:val="00404181"/>
    <w:rsid w:val="0040546E"/>
    <w:rsid w:val="00405830"/>
    <w:rsid w:val="004061F3"/>
    <w:rsid w:val="004062CB"/>
    <w:rsid w:val="004064C9"/>
    <w:rsid w:val="00406CEC"/>
    <w:rsid w:val="00407167"/>
    <w:rsid w:val="0040734B"/>
    <w:rsid w:val="004077E4"/>
    <w:rsid w:val="0040793F"/>
    <w:rsid w:val="004079CA"/>
    <w:rsid w:val="00407A12"/>
    <w:rsid w:val="00407EB6"/>
    <w:rsid w:val="0041043B"/>
    <w:rsid w:val="0041078B"/>
    <w:rsid w:val="00410E8B"/>
    <w:rsid w:val="00410E98"/>
    <w:rsid w:val="004118CE"/>
    <w:rsid w:val="00411B3B"/>
    <w:rsid w:val="00411EB8"/>
    <w:rsid w:val="0041316D"/>
    <w:rsid w:val="00413F7D"/>
    <w:rsid w:val="004145DD"/>
    <w:rsid w:val="00414606"/>
    <w:rsid w:val="0041489C"/>
    <w:rsid w:val="004148CB"/>
    <w:rsid w:val="00414F4A"/>
    <w:rsid w:val="004152B1"/>
    <w:rsid w:val="00415698"/>
    <w:rsid w:val="00415962"/>
    <w:rsid w:val="00415B00"/>
    <w:rsid w:val="00416174"/>
    <w:rsid w:val="00416BAD"/>
    <w:rsid w:val="004171F9"/>
    <w:rsid w:val="00417E02"/>
    <w:rsid w:val="00417FEA"/>
    <w:rsid w:val="0042034B"/>
    <w:rsid w:val="0042130D"/>
    <w:rsid w:val="004215BA"/>
    <w:rsid w:val="004217EF"/>
    <w:rsid w:val="00421838"/>
    <w:rsid w:val="0042230B"/>
    <w:rsid w:val="004226A5"/>
    <w:rsid w:val="00423003"/>
    <w:rsid w:val="00423587"/>
    <w:rsid w:val="00423A58"/>
    <w:rsid w:val="0042415E"/>
    <w:rsid w:val="00424251"/>
    <w:rsid w:val="00424834"/>
    <w:rsid w:val="0042483A"/>
    <w:rsid w:val="00424E5C"/>
    <w:rsid w:val="004250E4"/>
    <w:rsid w:val="00425D27"/>
    <w:rsid w:val="00426930"/>
    <w:rsid w:val="00427014"/>
    <w:rsid w:val="00427033"/>
    <w:rsid w:val="004274D0"/>
    <w:rsid w:val="00430BF5"/>
    <w:rsid w:val="004318FF"/>
    <w:rsid w:val="00431A86"/>
    <w:rsid w:val="00432319"/>
    <w:rsid w:val="00432FBF"/>
    <w:rsid w:val="00433132"/>
    <w:rsid w:val="004339FE"/>
    <w:rsid w:val="00433B6D"/>
    <w:rsid w:val="00433CA4"/>
    <w:rsid w:val="00434F2E"/>
    <w:rsid w:val="0043534A"/>
    <w:rsid w:val="00435B12"/>
    <w:rsid w:val="00435CA4"/>
    <w:rsid w:val="00435EE1"/>
    <w:rsid w:val="004364CC"/>
    <w:rsid w:val="00437F19"/>
    <w:rsid w:val="00440277"/>
    <w:rsid w:val="00440765"/>
    <w:rsid w:val="0044098B"/>
    <w:rsid w:val="00440E13"/>
    <w:rsid w:val="0044116D"/>
    <w:rsid w:val="00441340"/>
    <w:rsid w:val="0044210B"/>
    <w:rsid w:val="0044261D"/>
    <w:rsid w:val="004430AA"/>
    <w:rsid w:val="0044327D"/>
    <w:rsid w:val="00443CAD"/>
    <w:rsid w:val="0044490B"/>
    <w:rsid w:val="00444A9D"/>
    <w:rsid w:val="00444AEC"/>
    <w:rsid w:val="0044513B"/>
    <w:rsid w:val="0044538C"/>
    <w:rsid w:val="004456E8"/>
    <w:rsid w:val="004470A5"/>
    <w:rsid w:val="0044775F"/>
    <w:rsid w:val="00450748"/>
    <w:rsid w:val="00450823"/>
    <w:rsid w:val="0045099C"/>
    <w:rsid w:val="00450C14"/>
    <w:rsid w:val="0045100D"/>
    <w:rsid w:val="00451181"/>
    <w:rsid w:val="00451352"/>
    <w:rsid w:val="004514FE"/>
    <w:rsid w:val="00452126"/>
    <w:rsid w:val="004542F0"/>
    <w:rsid w:val="004543AE"/>
    <w:rsid w:val="004551D4"/>
    <w:rsid w:val="00455378"/>
    <w:rsid w:val="004561DB"/>
    <w:rsid w:val="00456A13"/>
    <w:rsid w:val="00456F3A"/>
    <w:rsid w:val="004571D1"/>
    <w:rsid w:val="00457D8E"/>
    <w:rsid w:val="00460254"/>
    <w:rsid w:val="00460917"/>
    <w:rsid w:val="004616F8"/>
    <w:rsid w:val="0046210E"/>
    <w:rsid w:val="00462C21"/>
    <w:rsid w:val="004634E9"/>
    <w:rsid w:val="0046370C"/>
    <w:rsid w:val="00463773"/>
    <w:rsid w:val="004638AD"/>
    <w:rsid w:val="00463A0E"/>
    <w:rsid w:val="00463B1C"/>
    <w:rsid w:val="00463B2F"/>
    <w:rsid w:val="0046400C"/>
    <w:rsid w:val="004646D9"/>
    <w:rsid w:val="004647EC"/>
    <w:rsid w:val="00464832"/>
    <w:rsid w:val="00464BDC"/>
    <w:rsid w:val="0046587A"/>
    <w:rsid w:val="00465AC2"/>
    <w:rsid w:val="00465B51"/>
    <w:rsid w:val="00466512"/>
    <w:rsid w:val="00466E11"/>
    <w:rsid w:val="00466F58"/>
    <w:rsid w:val="00466F59"/>
    <w:rsid w:val="00466F5C"/>
    <w:rsid w:val="004676E5"/>
    <w:rsid w:val="004678F0"/>
    <w:rsid w:val="004706D0"/>
    <w:rsid w:val="0047115F"/>
    <w:rsid w:val="00471F71"/>
    <w:rsid w:val="004721E5"/>
    <w:rsid w:val="00472434"/>
    <w:rsid w:val="004725FF"/>
    <w:rsid w:val="004728CD"/>
    <w:rsid w:val="00472A78"/>
    <w:rsid w:val="00473FF3"/>
    <w:rsid w:val="00474466"/>
    <w:rsid w:val="004748AA"/>
    <w:rsid w:val="00474BBC"/>
    <w:rsid w:val="00474DA8"/>
    <w:rsid w:val="00474FA1"/>
    <w:rsid w:val="004753AC"/>
    <w:rsid w:val="004753FE"/>
    <w:rsid w:val="00475417"/>
    <w:rsid w:val="00475909"/>
    <w:rsid w:val="00477B3B"/>
    <w:rsid w:val="00477B90"/>
    <w:rsid w:val="00477BA1"/>
    <w:rsid w:val="00480666"/>
    <w:rsid w:val="00480AAE"/>
    <w:rsid w:val="00481611"/>
    <w:rsid w:val="00481ADA"/>
    <w:rsid w:val="00481F15"/>
    <w:rsid w:val="00482260"/>
    <w:rsid w:val="00482313"/>
    <w:rsid w:val="00482527"/>
    <w:rsid w:val="00483113"/>
    <w:rsid w:val="0048365C"/>
    <w:rsid w:val="00483911"/>
    <w:rsid w:val="00483B38"/>
    <w:rsid w:val="00484922"/>
    <w:rsid w:val="00484CD7"/>
    <w:rsid w:val="00485A03"/>
    <w:rsid w:val="00485CCF"/>
    <w:rsid w:val="0048681C"/>
    <w:rsid w:val="0048687A"/>
    <w:rsid w:val="00486D61"/>
    <w:rsid w:val="00486FEE"/>
    <w:rsid w:val="004876E2"/>
    <w:rsid w:val="004878A5"/>
    <w:rsid w:val="00487971"/>
    <w:rsid w:val="00487D87"/>
    <w:rsid w:val="004914B5"/>
    <w:rsid w:val="0049263B"/>
    <w:rsid w:val="00492D94"/>
    <w:rsid w:val="0049446E"/>
    <w:rsid w:val="00494837"/>
    <w:rsid w:val="00494A40"/>
    <w:rsid w:val="0049617C"/>
    <w:rsid w:val="00497F09"/>
    <w:rsid w:val="004A024D"/>
    <w:rsid w:val="004A0317"/>
    <w:rsid w:val="004A05D1"/>
    <w:rsid w:val="004A0637"/>
    <w:rsid w:val="004A0923"/>
    <w:rsid w:val="004A171D"/>
    <w:rsid w:val="004A1A27"/>
    <w:rsid w:val="004A1A66"/>
    <w:rsid w:val="004A1C63"/>
    <w:rsid w:val="004A26ED"/>
    <w:rsid w:val="004A3A41"/>
    <w:rsid w:val="004A5A33"/>
    <w:rsid w:val="004A5A52"/>
    <w:rsid w:val="004A6591"/>
    <w:rsid w:val="004A68BE"/>
    <w:rsid w:val="004A6F69"/>
    <w:rsid w:val="004A70F3"/>
    <w:rsid w:val="004A7DA3"/>
    <w:rsid w:val="004A7FC6"/>
    <w:rsid w:val="004B06FD"/>
    <w:rsid w:val="004B0CC2"/>
    <w:rsid w:val="004B0F41"/>
    <w:rsid w:val="004B1618"/>
    <w:rsid w:val="004B19E2"/>
    <w:rsid w:val="004B255B"/>
    <w:rsid w:val="004B2B58"/>
    <w:rsid w:val="004B3218"/>
    <w:rsid w:val="004B42AD"/>
    <w:rsid w:val="004B42D5"/>
    <w:rsid w:val="004B47C3"/>
    <w:rsid w:val="004B52AF"/>
    <w:rsid w:val="004B5388"/>
    <w:rsid w:val="004B62C9"/>
    <w:rsid w:val="004B6782"/>
    <w:rsid w:val="004B7820"/>
    <w:rsid w:val="004B7C54"/>
    <w:rsid w:val="004C0029"/>
    <w:rsid w:val="004C0730"/>
    <w:rsid w:val="004C07D1"/>
    <w:rsid w:val="004C085F"/>
    <w:rsid w:val="004C1C92"/>
    <w:rsid w:val="004C1C9D"/>
    <w:rsid w:val="004C1D56"/>
    <w:rsid w:val="004C1E1B"/>
    <w:rsid w:val="004C40C1"/>
    <w:rsid w:val="004C42C8"/>
    <w:rsid w:val="004C49DC"/>
    <w:rsid w:val="004C4A35"/>
    <w:rsid w:val="004C515C"/>
    <w:rsid w:val="004C56D9"/>
    <w:rsid w:val="004C7428"/>
    <w:rsid w:val="004C7759"/>
    <w:rsid w:val="004C7A8F"/>
    <w:rsid w:val="004C7CD6"/>
    <w:rsid w:val="004D0578"/>
    <w:rsid w:val="004D07F8"/>
    <w:rsid w:val="004D080D"/>
    <w:rsid w:val="004D083E"/>
    <w:rsid w:val="004D09C9"/>
    <w:rsid w:val="004D12C0"/>
    <w:rsid w:val="004D138A"/>
    <w:rsid w:val="004D14E8"/>
    <w:rsid w:val="004D1753"/>
    <w:rsid w:val="004D185C"/>
    <w:rsid w:val="004D3283"/>
    <w:rsid w:val="004D3FB6"/>
    <w:rsid w:val="004D411D"/>
    <w:rsid w:val="004D4248"/>
    <w:rsid w:val="004D45E0"/>
    <w:rsid w:val="004D49B6"/>
    <w:rsid w:val="004D5084"/>
    <w:rsid w:val="004D54B4"/>
    <w:rsid w:val="004D5AF5"/>
    <w:rsid w:val="004D5CD2"/>
    <w:rsid w:val="004D5CFF"/>
    <w:rsid w:val="004D63EF"/>
    <w:rsid w:val="004D7A94"/>
    <w:rsid w:val="004D7EE1"/>
    <w:rsid w:val="004E3FB5"/>
    <w:rsid w:val="004E4494"/>
    <w:rsid w:val="004E53BE"/>
    <w:rsid w:val="004E56A3"/>
    <w:rsid w:val="004E6411"/>
    <w:rsid w:val="004E6437"/>
    <w:rsid w:val="004E64F7"/>
    <w:rsid w:val="004E74AE"/>
    <w:rsid w:val="004E7775"/>
    <w:rsid w:val="004F0DD1"/>
    <w:rsid w:val="004F0F67"/>
    <w:rsid w:val="004F0FB3"/>
    <w:rsid w:val="004F1209"/>
    <w:rsid w:val="004F1688"/>
    <w:rsid w:val="004F2650"/>
    <w:rsid w:val="004F27EC"/>
    <w:rsid w:val="004F2A1F"/>
    <w:rsid w:val="004F3185"/>
    <w:rsid w:val="004F330E"/>
    <w:rsid w:val="004F3713"/>
    <w:rsid w:val="004F4435"/>
    <w:rsid w:val="004F47AA"/>
    <w:rsid w:val="004F47C4"/>
    <w:rsid w:val="004F5406"/>
    <w:rsid w:val="004F54BF"/>
    <w:rsid w:val="004F7254"/>
    <w:rsid w:val="004F739B"/>
    <w:rsid w:val="004F7445"/>
    <w:rsid w:val="004F7591"/>
    <w:rsid w:val="004F7709"/>
    <w:rsid w:val="004F780E"/>
    <w:rsid w:val="005003C5"/>
    <w:rsid w:val="005005CB"/>
    <w:rsid w:val="00501271"/>
    <w:rsid w:val="00501805"/>
    <w:rsid w:val="00501CCA"/>
    <w:rsid w:val="005020BC"/>
    <w:rsid w:val="005033A5"/>
    <w:rsid w:val="005035F9"/>
    <w:rsid w:val="005038CB"/>
    <w:rsid w:val="0050403E"/>
    <w:rsid w:val="0050411A"/>
    <w:rsid w:val="00504249"/>
    <w:rsid w:val="00504AD1"/>
    <w:rsid w:val="00504BC1"/>
    <w:rsid w:val="00504DCC"/>
    <w:rsid w:val="00505129"/>
    <w:rsid w:val="00505479"/>
    <w:rsid w:val="00505B24"/>
    <w:rsid w:val="00505D5D"/>
    <w:rsid w:val="0050668B"/>
    <w:rsid w:val="005067E0"/>
    <w:rsid w:val="005074E0"/>
    <w:rsid w:val="00507962"/>
    <w:rsid w:val="005079B8"/>
    <w:rsid w:val="00510453"/>
    <w:rsid w:val="005104F3"/>
    <w:rsid w:val="00510663"/>
    <w:rsid w:val="0051164C"/>
    <w:rsid w:val="005121AA"/>
    <w:rsid w:val="00513277"/>
    <w:rsid w:val="005138F5"/>
    <w:rsid w:val="00514C41"/>
    <w:rsid w:val="00515F2A"/>
    <w:rsid w:val="005164FD"/>
    <w:rsid w:val="00516559"/>
    <w:rsid w:val="005170A9"/>
    <w:rsid w:val="00517845"/>
    <w:rsid w:val="00517FFA"/>
    <w:rsid w:val="00520980"/>
    <w:rsid w:val="00520CF9"/>
    <w:rsid w:val="00521359"/>
    <w:rsid w:val="00522CE7"/>
    <w:rsid w:val="00522EAB"/>
    <w:rsid w:val="00523C08"/>
    <w:rsid w:val="0052452E"/>
    <w:rsid w:val="00524AFF"/>
    <w:rsid w:val="0052503C"/>
    <w:rsid w:val="005250D2"/>
    <w:rsid w:val="00525995"/>
    <w:rsid w:val="005262EF"/>
    <w:rsid w:val="0052632A"/>
    <w:rsid w:val="005266EF"/>
    <w:rsid w:val="00526BBE"/>
    <w:rsid w:val="0052702B"/>
    <w:rsid w:val="005275DA"/>
    <w:rsid w:val="0052773B"/>
    <w:rsid w:val="00527B5C"/>
    <w:rsid w:val="00531417"/>
    <w:rsid w:val="00531686"/>
    <w:rsid w:val="005324E2"/>
    <w:rsid w:val="00532526"/>
    <w:rsid w:val="005327F9"/>
    <w:rsid w:val="00532A00"/>
    <w:rsid w:val="00532EEC"/>
    <w:rsid w:val="0053311F"/>
    <w:rsid w:val="005336D6"/>
    <w:rsid w:val="005340BE"/>
    <w:rsid w:val="005340D3"/>
    <w:rsid w:val="00534AB7"/>
    <w:rsid w:val="00534C5E"/>
    <w:rsid w:val="005353EE"/>
    <w:rsid w:val="005356DF"/>
    <w:rsid w:val="00535BC3"/>
    <w:rsid w:val="00535CAD"/>
    <w:rsid w:val="00536095"/>
    <w:rsid w:val="005361F6"/>
    <w:rsid w:val="00536207"/>
    <w:rsid w:val="00536798"/>
    <w:rsid w:val="00537283"/>
    <w:rsid w:val="005377F1"/>
    <w:rsid w:val="00537EA1"/>
    <w:rsid w:val="005401BF"/>
    <w:rsid w:val="005401D0"/>
    <w:rsid w:val="005404D4"/>
    <w:rsid w:val="005406A6"/>
    <w:rsid w:val="0054080B"/>
    <w:rsid w:val="005423B6"/>
    <w:rsid w:val="0054252A"/>
    <w:rsid w:val="00542875"/>
    <w:rsid w:val="005432AA"/>
    <w:rsid w:val="00543E06"/>
    <w:rsid w:val="0054493B"/>
    <w:rsid w:val="00544D73"/>
    <w:rsid w:val="00544DBD"/>
    <w:rsid w:val="00544F9C"/>
    <w:rsid w:val="0054521D"/>
    <w:rsid w:val="00546967"/>
    <w:rsid w:val="00546987"/>
    <w:rsid w:val="00546EF1"/>
    <w:rsid w:val="00550398"/>
    <w:rsid w:val="00550C04"/>
    <w:rsid w:val="00550CA8"/>
    <w:rsid w:val="00550E31"/>
    <w:rsid w:val="00550F3A"/>
    <w:rsid w:val="00551BE0"/>
    <w:rsid w:val="00552768"/>
    <w:rsid w:val="00552828"/>
    <w:rsid w:val="0055348C"/>
    <w:rsid w:val="005538A7"/>
    <w:rsid w:val="00554012"/>
    <w:rsid w:val="0055403B"/>
    <w:rsid w:val="00554B8F"/>
    <w:rsid w:val="00555063"/>
    <w:rsid w:val="0055647D"/>
    <w:rsid w:val="005564DF"/>
    <w:rsid w:val="005576DF"/>
    <w:rsid w:val="00557C15"/>
    <w:rsid w:val="0056001D"/>
    <w:rsid w:val="0056011A"/>
    <w:rsid w:val="00561A81"/>
    <w:rsid w:val="00561F26"/>
    <w:rsid w:val="0056229D"/>
    <w:rsid w:val="00562E2C"/>
    <w:rsid w:val="00562E9C"/>
    <w:rsid w:val="00562F5B"/>
    <w:rsid w:val="00563840"/>
    <w:rsid w:val="005638D6"/>
    <w:rsid w:val="00563D18"/>
    <w:rsid w:val="0056414E"/>
    <w:rsid w:val="00564602"/>
    <w:rsid w:val="005647C7"/>
    <w:rsid w:val="005669F3"/>
    <w:rsid w:val="00566DC7"/>
    <w:rsid w:val="00567A57"/>
    <w:rsid w:val="005701A1"/>
    <w:rsid w:val="00570C0A"/>
    <w:rsid w:val="00571191"/>
    <w:rsid w:val="0057183D"/>
    <w:rsid w:val="005719FF"/>
    <w:rsid w:val="0057245C"/>
    <w:rsid w:val="005731E5"/>
    <w:rsid w:val="00573656"/>
    <w:rsid w:val="00574F12"/>
    <w:rsid w:val="00575086"/>
    <w:rsid w:val="00575952"/>
    <w:rsid w:val="00576964"/>
    <w:rsid w:val="00576B1A"/>
    <w:rsid w:val="00576BED"/>
    <w:rsid w:val="00577286"/>
    <w:rsid w:val="005775FA"/>
    <w:rsid w:val="005778B6"/>
    <w:rsid w:val="005812D9"/>
    <w:rsid w:val="0058154C"/>
    <w:rsid w:val="00582F42"/>
    <w:rsid w:val="0058320E"/>
    <w:rsid w:val="00583A6D"/>
    <w:rsid w:val="005847C9"/>
    <w:rsid w:val="00584971"/>
    <w:rsid w:val="00585881"/>
    <w:rsid w:val="00585B7F"/>
    <w:rsid w:val="0058736C"/>
    <w:rsid w:val="00590D86"/>
    <w:rsid w:val="00591BBC"/>
    <w:rsid w:val="00592375"/>
    <w:rsid w:val="00592400"/>
    <w:rsid w:val="005931A5"/>
    <w:rsid w:val="0059380A"/>
    <w:rsid w:val="005939BF"/>
    <w:rsid w:val="00594883"/>
    <w:rsid w:val="00594C00"/>
    <w:rsid w:val="00594E29"/>
    <w:rsid w:val="00595AE7"/>
    <w:rsid w:val="00595B94"/>
    <w:rsid w:val="00596DB4"/>
    <w:rsid w:val="00596E19"/>
    <w:rsid w:val="00596F19"/>
    <w:rsid w:val="005979B8"/>
    <w:rsid w:val="00597A75"/>
    <w:rsid w:val="00597F57"/>
    <w:rsid w:val="005A072E"/>
    <w:rsid w:val="005A0B4B"/>
    <w:rsid w:val="005A1407"/>
    <w:rsid w:val="005A1D6B"/>
    <w:rsid w:val="005A212B"/>
    <w:rsid w:val="005A2E06"/>
    <w:rsid w:val="005A3C9A"/>
    <w:rsid w:val="005A4E05"/>
    <w:rsid w:val="005A4E4F"/>
    <w:rsid w:val="005A502F"/>
    <w:rsid w:val="005A5EAD"/>
    <w:rsid w:val="005A621E"/>
    <w:rsid w:val="005A6B55"/>
    <w:rsid w:val="005A6E70"/>
    <w:rsid w:val="005A722B"/>
    <w:rsid w:val="005B0185"/>
    <w:rsid w:val="005B088B"/>
    <w:rsid w:val="005B0B59"/>
    <w:rsid w:val="005B0C82"/>
    <w:rsid w:val="005B0ED3"/>
    <w:rsid w:val="005B18CF"/>
    <w:rsid w:val="005B2CC0"/>
    <w:rsid w:val="005B3500"/>
    <w:rsid w:val="005B38CB"/>
    <w:rsid w:val="005B3FB9"/>
    <w:rsid w:val="005B40A5"/>
    <w:rsid w:val="005B4424"/>
    <w:rsid w:val="005B4BE7"/>
    <w:rsid w:val="005B5885"/>
    <w:rsid w:val="005B5A40"/>
    <w:rsid w:val="005B615E"/>
    <w:rsid w:val="005B682F"/>
    <w:rsid w:val="005C1188"/>
    <w:rsid w:val="005C11A2"/>
    <w:rsid w:val="005C20C2"/>
    <w:rsid w:val="005C28B2"/>
    <w:rsid w:val="005C2B87"/>
    <w:rsid w:val="005C2C85"/>
    <w:rsid w:val="005C3516"/>
    <w:rsid w:val="005C40D1"/>
    <w:rsid w:val="005C4301"/>
    <w:rsid w:val="005C4423"/>
    <w:rsid w:val="005C548A"/>
    <w:rsid w:val="005C57A4"/>
    <w:rsid w:val="005C57D6"/>
    <w:rsid w:val="005C5A50"/>
    <w:rsid w:val="005C612E"/>
    <w:rsid w:val="005C6458"/>
    <w:rsid w:val="005C661B"/>
    <w:rsid w:val="005C72DA"/>
    <w:rsid w:val="005D0205"/>
    <w:rsid w:val="005D03A4"/>
    <w:rsid w:val="005D0AE9"/>
    <w:rsid w:val="005D0B39"/>
    <w:rsid w:val="005D0B52"/>
    <w:rsid w:val="005D0B83"/>
    <w:rsid w:val="005D1195"/>
    <w:rsid w:val="005D12FB"/>
    <w:rsid w:val="005D1624"/>
    <w:rsid w:val="005D16C3"/>
    <w:rsid w:val="005D2233"/>
    <w:rsid w:val="005D26D6"/>
    <w:rsid w:val="005D3409"/>
    <w:rsid w:val="005D348A"/>
    <w:rsid w:val="005D41A5"/>
    <w:rsid w:val="005D44EE"/>
    <w:rsid w:val="005D4D36"/>
    <w:rsid w:val="005D5710"/>
    <w:rsid w:val="005D6D18"/>
    <w:rsid w:val="005D6D9F"/>
    <w:rsid w:val="005D70D6"/>
    <w:rsid w:val="005D71FA"/>
    <w:rsid w:val="005D72F2"/>
    <w:rsid w:val="005D7389"/>
    <w:rsid w:val="005D73F9"/>
    <w:rsid w:val="005E0EFF"/>
    <w:rsid w:val="005E2AF9"/>
    <w:rsid w:val="005E2BC0"/>
    <w:rsid w:val="005E2D0A"/>
    <w:rsid w:val="005E2D73"/>
    <w:rsid w:val="005E4CE7"/>
    <w:rsid w:val="005E54D2"/>
    <w:rsid w:val="005E5522"/>
    <w:rsid w:val="005E5570"/>
    <w:rsid w:val="005E5788"/>
    <w:rsid w:val="005E6856"/>
    <w:rsid w:val="005E6D5E"/>
    <w:rsid w:val="005E742E"/>
    <w:rsid w:val="005E78B1"/>
    <w:rsid w:val="005E7DF3"/>
    <w:rsid w:val="005F0334"/>
    <w:rsid w:val="005F09FB"/>
    <w:rsid w:val="005F0D29"/>
    <w:rsid w:val="005F0E88"/>
    <w:rsid w:val="005F1108"/>
    <w:rsid w:val="005F11F1"/>
    <w:rsid w:val="005F27B8"/>
    <w:rsid w:val="005F28E6"/>
    <w:rsid w:val="005F374E"/>
    <w:rsid w:val="005F3963"/>
    <w:rsid w:val="005F4028"/>
    <w:rsid w:val="005F47AA"/>
    <w:rsid w:val="005F4C7A"/>
    <w:rsid w:val="005F4D7E"/>
    <w:rsid w:val="005F5277"/>
    <w:rsid w:val="005F599A"/>
    <w:rsid w:val="005F6173"/>
    <w:rsid w:val="005F77FB"/>
    <w:rsid w:val="005F7812"/>
    <w:rsid w:val="005F7FD8"/>
    <w:rsid w:val="0060043C"/>
    <w:rsid w:val="0060048F"/>
    <w:rsid w:val="0060060E"/>
    <w:rsid w:val="006014B6"/>
    <w:rsid w:val="006027C8"/>
    <w:rsid w:val="00602F05"/>
    <w:rsid w:val="006036E9"/>
    <w:rsid w:val="006036EC"/>
    <w:rsid w:val="00603930"/>
    <w:rsid w:val="006043E9"/>
    <w:rsid w:val="00604975"/>
    <w:rsid w:val="006053ED"/>
    <w:rsid w:val="00605654"/>
    <w:rsid w:val="00605D11"/>
    <w:rsid w:val="00605FCC"/>
    <w:rsid w:val="00606280"/>
    <w:rsid w:val="006062EF"/>
    <w:rsid w:val="00606436"/>
    <w:rsid w:val="006072CE"/>
    <w:rsid w:val="0060755A"/>
    <w:rsid w:val="006075FF"/>
    <w:rsid w:val="00607C4E"/>
    <w:rsid w:val="00610116"/>
    <w:rsid w:val="00611253"/>
    <w:rsid w:val="0061145A"/>
    <w:rsid w:val="00611ED8"/>
    <w:rsid w:val="006136FD"/>
    <w:rsid w:val="00614B34"/>
    <w:rsid w:val="00614E88"/>
    <w:rsid w:val="00614EBA"/>
    <w:rsid w:val="00615328"/>
    <w:rsid w:val="0061721C"/>
    <w:rsid w:val="00617DC2"/>
    <w:rsid w:val="00617E2D"/>
    <w:rsid w:val="00617E93"/>
    <w:rsid w:val="00620385"/>
    <w:rsid w:val="00621671"/>
    <w:rsid w:val="00621BE9"/>
    <w:rsid w:val="00622028"/>
    <w:rsid w:val="006221F3"/>
    <w:rsid w:val="006225BC"/>
    <w:rsid w:val="006226B4"/>
    <w:rsid w:val="00622804"/>
    <w:rsid w:val="00623822"/>
    <w:rsid w:val="00623B67"/>
    <w:rsid w:val="006250F4"/>
    <w:rsid w:val="0062545C"/>
    <w:rsid w:val="00625A29"/>
    <w:rsid w:val="006263D0"/>
    <w:rsid w:val="0062658A"/>
    <w:rsid w:val="00626EFE"/>
    <w:rsid w:val="0062730A"/>
    <w:rsid w:val="00627366"/>
    <w:rsid w:val="00627433"/>
    <w:rsid w:val="00627B56"/>
    <w:rsid w:val="00627C42"/>
    <w:rsid w:val="00630320"/>
    <w:rsid w:val="00631058"/>
    <w:rsid w:val="006312E2"/>
    <w:rsid w:val="00631881"/>
    <w:rsid w:val="006318A2"/>
    <w:rsid w:val="00631CE4"/>
    <w:rsid w:val="00632178"/>
    <w:rsid w:val="006332A1"/>
    <w:rsid w:val="0063486B"/>
    <w:rsid w:val="00635496"/>
    <w:rsid w:val="00635EBF"/>
    <w:rsid w:val="006361C8"/>
    <w:rsid w:val="00637740"/>
    <w:rsid w:val="00637803"/>
    <w:rsid w:val="00637835"/>
    <w:rsid w:val="0064012F"/>
    <w:rsid w:val="00640352"/>
    <w:rsid w:val="00641D16"/>
    <w:rsid w:val="00641E00"/>
    <w:rsid w:val="00641FBF"/>
    <w:rsid w:val="00642849"/>
    <w:rsid w:val="00642DD2"/>
    <w:rsid w:val="006439B2"/>
    <w:rsid w:val="00643E2A"/>
    <w:rsid w:val="0064468F"/>
    <w:rsid w:val="00644738"/>
    <w:rsid w:val="0064487F"/>
    <w:rsid w:val="00645350"/>
    <w:rsid w:val="006458DD"/>
    <w:rsid w:val="006459C5"/>
    <w:rsid w:val="00646123"/>
    <w:rsid w:val="00646208"/>
    <w:rsid w:val="00646479"/>
    <w:rsid w:val="006468AA"/>
    <w:rsid w:val="006468B9"/>
    <w:rsid w:val="00647874"/>
    <w:rsid w:val="00647D8B"/>
    <w:rsid w:val="00647F8A"/>
    <w:rsid w:val="006507D5"/>
    <w:rsid w:val="00650EA1"/>
    <w:rsid w:val="006515A4"/>
    <w:rsid w:val="006516E6"/>
    <w:rsid w:val="00651871"/>
    <w:rsid w:val="00651C91"/>
    <w:rsid w:val="00652FE7"/>
    <w:rsid w:val="00653023"/>
    <w:rsid w:val="006537D2"/>
    <w:rsid w:val="006543F1"/>
    <w:rsid w:val="00655388"/>
    <w:rsid w:val="006556CD"/>
    <w:rsid w:val="0065590B"/>
    <w:rsid w:val="00655F9B"/>
    <w:rsid w:val="006568C7"/>
    <w:rsid w:val="00656FC7"/>
    <w:rsid w:val="00657197"/>
    <w:rsid w:val="00657968"/>
    <w:rsid w:val="0066173B"/>
    <w:rsid w:val="00661793"/>
    <w:rsid w:val="00662468"/>
    <w:rsid w:val="0066307D"/>
    <w:rsid w:val="006638BB"/>
    <w:rsid w:val="00663A0D"/>
    <w:rsid w:val="00663B92"/>
    <w:rsid w:val="00663C0C"/>
    <w:rsid w:val="00664833"/>
    <w:rsid w:val="006663D4"/>
    <w:rsid w:val="006665CB"/>
    <w:rsid w:val="00666823"/>
    <w:rsid w:val="0066686A"/>
    <w:rsid w:val="00666997"/>
    <w:rsid w:val="00666BE6"/>
    <w:rsid w:val="006670D2"/>
    <w:rsid w:val="006671C3"/>
    <w:rsid w:val="00667E47"/>
    <w:rsid w:val="0067020F"/>
    <w:rsid w:val="006703FB"/>
    <w:rsid w:val="006710BB"/>
    <w:rsid w:val="0067132D"/>
    <w:rsid w:val="0067151F"/>
    <w:rsid w:val="00671D11"/>
    <w:rsid w:val="0067334B"/>
    <w:rsid w:val="006739CF"/>
    <w:rsid w:val="00673A7C"/>
    <w:rsid w:val="00675894"/>
    <w:rsid w:val="006758DC"/>
    <w:rsid w:val="00675F22"/>
    <w:rsid w:val="00675FD6"/>
    <w:rsid w:val="0067603E"/>
    <w:rsid w:val="00676893"/>
    <w:rsid w:val="00676A77"/>
    <w:rsid w:val="00676E06"/>
    <w:rsid w:val="00677451"/>
    <w:rsid w:val="006777B5"/>
    <w:rsid w:val="00677A39"/>
    <w:rsid w:val="00677DB2"/>
    <w:rsid w:val="0068020E"/>
    <w:rsid w:val="00680D03"/>
    <w:rsid w:val="00680F91"/>
    <w:rsid w:val="00681986"/>
    <w:rsid w:val="00681A70"/>
    <w:rsid w:val="006820C7"/>
    <w:rsid w:val="00683084"/>
    <w:rsid w:val="00683EA7"/>
    <w:rsid w:val="00684BEC"/>
    <w:rsid w:val="00685DEA"/>
    <w:rsid w:val="00685FE7"/>
    <w:rsid w:val="00686381"/>
    <w:rsid w:val="006863F0"/>
    <w:rsid w:val="00686942"/>
    <w:rsid w:val="00687154"/>
    <w:rsid w:val="00687174"/>
    <w:rsid w:val="006876F8"/>
    <w:rsid w:val="006879E6"/>
    <w:rsid w:val="00687FCC"/>
    <w:rsid w:val="00690B34"/>
    <w:rsid w:val="00690B94"/>
    <w:rsid w:val="006910D0"/>
    <w:rsid w:val="0069142E"/>
    <w:rsid w:val="00691431"/>
    <w:rsid w:val="00693D60"/>
    <w:rsid w:val="00694651"/>
    <w:rsid w:val="00694FF9"/>
    <w:rsid w:val="0069570E"/>
    <w:rsid w:val="006964C6"/>
    <w:rsid w:val="0069769C"/>
    <w:rsid w:val="00697736"/>
    <w:rsid w:val="00697D4D"/>
    <w:rsid w:val="006A0102"/>
    <w:rsid w:val="006A020E"/>
    <w:rsid w:val="006A15D7"/>
    <w:rsid w:val="006A20A1"/>
    <w:rsid w:val="006A2460"/>
    <w:rsid w:val="006A2C80"/>
    <w:rsid w:val="006A2E03"/>
    <w:rsid w:val="006A3F69"/>
    <w:rsid w:val="006A41EE"/>
    <w:rsid w:val="006A45A5"/>
    <w:rsid w:val="006A47F9"/>
    <w:rsid w:val="006A4D73"/>
    <w:rsid w:val="006A64F0"/>
    <w:rsid w:val="006A6505"/>
    <w:rsid w:val="006A727B"/>
    <w:rsid w:val="006A79FD"/>
    <w:rsid w:val="006B0B06"/>
    <w:rsid w:val="006B0ED5"/>
    <w:rsid w:val="006B196E"/>
    <w:rsid w:val="006B1D59"/>
    <w:rsid w:val="006B1DE3"/>
    <w:rsid w:val="006B23B1"/>
    <w:rsid w:val="006B278D"/>
    <w:rsid w:val="006B2C1D"/>
    <w:rsid w:val="006B3AB5"/>
    <w:rsid w:val="006B4B01"/>
    <w:rsid w:val="006B4D63"/>
    <w:rsid w:val="006B4FD9"/>
    <w:rsid w:val="006B56D0"/>
    <w:rsid w:val="006B5E32"/>
    <w:rsid w:val="006B7367"/>
    <w:rsid w:val="006B7925"/>
    <w:rsid w:val="006B7E76"/>
    <w:rsid w:val="006C10F2"/>
    <w:rsid w:val="006C13F1"/>
    <w:rsid w:val="006C1649"/>
    <w:rsid w:val="006C166C"/>
    <w:rsid w:val="006C2B99"/>
    <w:rsid w:val="006C3047"/>
    <w:rsid w:val="006C4238"/>
    <w:rsid w:val="006C4F57"/>
    <w:rsid w:val="006C517F"/>
    <w:rsid w:val="006C52D7"/>
    <w:rsid w:val="006C582B"/>
    <w:rsid w:val="006C5C1A"/>
    <w:rsid w:val="006C606C"/>
    <w:rsid w:val="006C6E79"/>
    <w:rsid w:val="006C7533"/>
    <w:rsid w:val="006C7F75"/>
    <w:rsid w:val="006D029A"/>
    <w:rsid w:val="006D057B"/>
    <w:rsid w:val="006D0A8C"/>
    <w:rsid w:val="006D0E62"/>
    <w:rsid w:val="006D11BE"/>
    <w:rsid w:val="006D163F"/>
    <w:rsid w:val="006D2AD5"/>
    <w:rsid w:val="006D399A"/>
    <w:rsid w:val="006D3C30"/>
    <w:rsid w:val="006D443D"/>
    <w:rsid w:val="006D540F"/>
    <w:rsid w:val="006D5A84"/>
    <w:rsid w:val="006D6039"/>
    <w:rsid w:val="006D603F"/>
    <w:rsid w:val="006D68DA"/>
    <w:rsid w:val="006D6CC0"/>
    <w:rsid w:val="006D7E4D"/>
    <w:rsid w:val="006D7F85"/>
    <w:rsid w:val="006E08C1"/>
    <w:rsid w:val="006E08D0"/>
    <w:rsid w:val="006E11C5"/>
    <w:rsid w:val="006E1DB2"/>
    <w:rsid w:val="006E242B"/>
    <w:rsid w:val="006E32F2"/>
    <w:rsid w:val="006E33CF"/>
    <w:rsid w:val="006E34FF"/>
    <w:rsid w:val="006E3A14"/>
    <w:rsid w:val="006E3B79"/>
    <w:rsid w:val="006E3E06"/>
    <w:rsid w:val="006E453C"/>
    <w:rsid w:val="006E47D0"/>
    <w:rsid w:val="006E490D"/>
    <w:rsid w:val="006E4D32"/>
    <w:rsid w:val="006E5D11"/>
    <w:rsid w:val="006E64F6"/>
    <w:rsid w:val="006E6D02"/>
    <w:rsid w:val="006E7BCC"/>
    <w:rsid w:val="006F1264"/>
    <w:rsid w:val="006F1492"/>
    <w:rsid w:val="006F1B6C"/>
    <w:rsid w:val="006F2528"/>
    <w:rsid w:val="006F27D2"/>
    <w:rsid w:val="006F3584"/>
    <w:rsid w:val="006F3B8B"/>
    <w:rsid w:val="006F579B"/>
    <w:rsid w:val="006F58BB"/>
    <w:rsid w:val="006F5EA3"/>
    <w:rsid w:val="006F62E8"/>
    <w:rsid w:val="006F65A9"/>
    <w:rsid w:val="006F65B6"/>
    <w:rsid w:val="006F6C19"/>
    <w:rsid w:val="006F6D65"/>
    <w:rsid w:val="006F6E61"/>
    <w:rsid w:val="006F7131"/>
    <w:rsid w:val="006F76EB"/>
    <w:rsid w:val="006F7703"/>
    <w:rsid w:val="006F78EF"/>
    <w:rsid w:val="007009AE"/>
    <w:rsid w:val="00701789"/>
    <w:rsid w:val="00702742"/>
    <w:rsid w:val="00702813"/>
    <w:rsid w:val="00703C81"/>
    <w:rsid w:val="007041D4"/>
    <w:rsid w:val="007055A0"/>
    <w:rsid w:val="00705B10"/>
    <w:rsid w:val="007065D3"/>
    <w:rsid w:val="00706A5A"/>
    <w:rsid w:val="00706C6F"/>
    <w:rsid w:val="00706DB4"/>
    <w:rsid w:val="00706DBA"/>
    <w:rsid w:val="00707CA1"/>
    <w:rsid w:val="00707E9C"/>
    <w:rsid w:val="00711349"/>
    <w:rsid w:val="00711C2E"/>
    <w:rsid w:val="0071207E"/>
    <w:rsid w:val="007120C3"/>
    <w:rsid w:val="007122CA"/>
    <w:rsid w:val="00712781"/>
    <w:rsid w:val="00712B2F"/>
    <w:rsid w:val="007134E7"/>
    <w:rsid w:val="0071382A"/>
    <w:rsid w:val="00714165"/>
    <w:rsid w:val="00714730"/>
    <w:rsid w:val="00714AEB"/>
    <w:rsid w:val="00714C38"/>
    <w:rsid w:val="00715817"/>
    <w:rsid w:val="00715893"/>
    <w:rsid w:val="00715F75"/>
    <w:rsid w:val="0071651E"/>
    <w:rsid w:val="00716FAF"/>
    <w:rsid w:val="007176AD"/>
    <w:rsid w:val="00717CD0"/>
    <w:rsid w:val="00717FB0"/>
    <w:rsid w:val="0072126A"/>
    <w:rsid w:val="00721928"/>
    <w:rsid w:val="007220C5"/>
    <w:rsid w:val="0072215F"/>
    <w:rsid w:val="0072248D"/>
    <w:rsid w:val="00722984"/>
    <w:rsid w:val="00722A5D"/>
    <w:rsid w:val="00722C00"/>
    <w:rsid w:val="00723C22"/>
    <w:rsid w:val="007248FD"/>
    <w:rsid w:val="0072494B"/>
    <w:rsid w:val="00724CCD"/>
    <w:rsid w:val="00724D74"/>
    <w:rsid w:val="0072562C"/>
    <w:rsid w:val="0072601B"/>
    <w:rsid w:val="007262F0"/>
    <w:rsid w:val="00726E24"/>
    <w:rsid w:val="00726E28"/>
    <w:rsid w:val="00727CA7"/>
    <w:rsid w:val="00727E2F"/>
    <w:rsid w:val="0073028C"/>
    <w:rsid w:val="0073078F"/>
    <w:rsid w:val="00730A4C"/>
    <w:rsid w:val="00730EB4"/>
    <w:rsid w:val="00731027"/>
    <w:rsid w:val="007311B1"/>
    <w:rsid w:val="00731642"/>
    <w:rsid w:val="007316E5"/>
    <w:rsid w:val="007317DB"/>
    <w:rsid w:val="007322AB"/>
    <w:rsid w:val="00732856"/>
    <w:rsid w:val="0073285A"/>
    <w:rsid w:val="0073404B"/>
    <w:rsid w:val="0073427E"/>
    <w:rsid w:val="007360A9"/>
    <w:rsid w:val="00736DC7"/>
    <w:rsid w:val="00736EE4"/>
    <w:rsid w:val="0073738C"/>
    <w:rsid w:val="00737417"/>
    <w:rsid w:val="007402A5"/>
    <w:rsid w:val="007404CD"/>
    <w:rsid w:val="00740518"/>
    <w:rsid w:val="007407E9"/>
    <w:rsid w:val="00740B1C"/>
    <w:rsid w:val="0074194B"/>
    <w:rsid w:val="00742E5B"/>
    <w:rsid w:val="00742E6D"/>
    <w:rsid w:val="00742F05"/>
    <w:rsid w:val="00743144"/>
    <w:rsid w:val="00743295"/>
    <w:rsid w:val="00743C26"/>
    <w:rsid w:val="00743DDC"/>
    <w:rsid w:val="0074402B"/>
    <w:rsid w:val="007444CF"/>
    <w:rsid w:val="00744AF6"/>
    <w:rsid w:val="00744B0A"/>
    <w:rsid w:val="00744BC5"/>
    <w:rsid w:val="00744F0F"/>
    <w:rsid w:val="007451F9"/>
    <w:rsid w:val="00745E9A"/>
    <w:rsid w:val="00745FD2"/>
    <w:rsid w:val="007465FC"/>
    <w:rsid w:val="00747775"/>
    <w:rsid w:val="00747D79"/>
    <w:rsid w:val="007507C1"/>
    <w:rsid w:val="00750923"/>
    <w:rsid w:val="00750B3E"/>
    <w:rsid w:val="0075232C"/>
    <w:rsid w:val="00752499"/>
    <w:rsid w:val="007537E2"/>
    <w:rsid w:val="00753973"/>
    <w:rsid w:val="0075538A"/>
    <w:rsid w:val="00755431"/>
    <w:rsid w:val="007561EE"/>
    <w:rsid w:val="007563DE"/>
    <w:rsid w:val="007575B1"/>
    <w:rsid w:val="00757883"/>
    <w:rsid w:val="00760821"/>
    <w:rsid w:val="00760C22"/>
    <w:rsid w:val="00762477"/>
    <w:rsid w:val="007624CE"/>
    <w:rsid w:val="00762B0B"/>
    <w:rsid w:val="00762B56"/>
    <w:rsid w:val="00763050"/>
    <w:rsid w:val="00763639"/>
    <w:rsid w:val="00763A5B"/>
    <w:rsid w:val="00763B8A"/>
    <w:rsid w:val="00763DBB"/>
    <w:rsid w:val="0076494D"/>
    <w:rsid w:val="00765E89"/>
    <w:rsid w:val="00765F72"/>
    <w:rsid w:val="0076608C"/>
    <w:rsid w:val="00766259"/>
    <w:rsid w:val="007662F4"/>
    <w:rsid w:val="007666BA"/>
    <w:rsid w:val="0076709A"/>
    <w:rsid w:val="00767C51"/>
    <w:rsid w:val="0077013F"/>
    <w:rsid w:val="00770750"/>
    <w:rsid w:val="00770794"/>
    <w:rsid w:val="007707F4"/>
    <w:rsid w:val="00771245"/>
    <w:rsid w:val="00771C9C"/>
    <w:rsid w:val="00771DE3"/>
    <w:rsid w:val="007726B0"/>
    <w:rsid w:val="0077276E"/>
    <w:rsid w:val="007727B7"/>
    <w:rsid w:val="007728E1"/>
    <w:rsid w:val="00772D18"/>
    <w:rsid w:val="00773653"/>
    <w:rsid w:val="00773C73"/>
    <w:rsid w:val="0077419B"/>
    <w:rsid w:val="007746BA"/>
    <w:rsid w:val="00774E17"/>
    <w:rsid w:val="00774E28"/>
    <w:rsid w:val="00775274"/>
    <w:rsid w:val="00776610"/>
    <w:rsid w:val="0077664C"/>
    <w:rsid w:val="00777A5C"/>
    <w:rsid w:val="00780635"/>
    <w:rsid w:val="00780862"/>
    <w:rsid w:val="00780A61"/>
    <w:rsid w:val="007810EF"/>
    <w:rsid w:val="00781144"/>
    <w:rsid w:val="00782376"/>
    <w:rsid w:val="00782B6C"/>
    <w:rsid w:val="00782D2F"/>
    <w:rsid w:val="00783BE8"/>
    <w:rsid w:val="00783CDC"/>
    <w:rsid w:val="007842E5"/>
    <w:rsid w:val="00784389"/>
    <w:rsid w:val="00784511"/>
    <w:rsid w:val="00784945"/>
    <w:rsid w:val="00784DA3"/>
    <w:rsid w:val="00784EA9"/>
    <w:rsid w:val="007858CC"/>
    <w:rsid w:val="007860D3"/>
    <w:rsid w:val="007864FA"/>
    <w:rsid w:val="00787285"/>
    <w:rsid w:val="007875DA"/>
    <w:rsid w:val="00790387"/>
    <w:rsid w:val="00791507"/>
    <w:rsid w:val="00791510"/>
    <w:rsid w:val="00791CB4"/>
    <w:rsid w:val="00792080"/>
    <w:rsid w:val="0079259D"/>
    <w:rsid w:val="007925A9"/>
    <w:rsid w:val="007926E3"/>
    <w:rsid w:val="0079273D"/>
    <w:rsid w:val="007929C7"/>
    <w:rsid w:val="00792B02"/>
    <w:rsid w:val="00792DED"/>
    <w:rsid w:val="00793021"/>
    <w:rsid w:val="0079402D"/>
    <w:rsid w:val="00794C31"/>
    <w:rsid w:val="00794F46"/>
    <w:rsid w:val="00794F92"/>
    <w:rsid w:val="0079528F"/>
    <w:rsid w:val="007955AD"/>
    <w:rsid w:val="00795613"/>
    <w:rsid w:val="00795A54"/>
    <w:rsid w:val="00795A9F"/>
    <w:rsid w:val="0079618E"/>
    <w:rsid w:val="00796D12"/>
    <w:rsid w:val="00796F89"/>
    <w:rsid w:val="00796FBD"/>
    <w:rsid w:val="007976F4"/>
    <w:rsid w:val="007A0A09"/>
    <w:rsid w:val="007A0B0C"/>
    <w:rsid w:val="007A0E64"/>
    <w:rsid w:val="007A1364"/>
    <w:rsid w:val="007A17FE"/>
    <w:rsid w:val="007A1864"/>
    <w:rsid w:val="007A2033"/>
    <w:rsid w:val="007A20D3"/>
    <w:rsid w:val="007A2910"/>
    <w:rsid w:val="007A33A5"/>
    <w:rsid w:val="007A33AF"/>
    <w:rsid w:val="007A37E1"/>
    <w:rsid w:val="007A3BE0"/>
    <w:rsid w:val="007A4232"/>
    <w:rsid w:val="007A429B"/>
    <w:rsid w:val="007A4A44"/>
    <w:rsid w:val="007A4B19"/>
    <w:rsid w:val="007A5346"/>
    <w:rsid w:val="007A7193"/>
    <w:rsid w:val="007B067A"/>
    <w:rsid w:val="007B0EED"/>
    <w:rsid w:val="007B21EF"/>
    <w:rsid w:val="007B287E"/>
    <w:rsid w:val="007B2B0A"/>
    <w:rsid w:val="007B2D4E"/>
    <w:rsid w:val="007B2E4F"/>
    <w:rsid w:val="007B365A"/>
    <w:rsid w:val="007B4A60"/>
    <w:rsid w:val="007B4FDF"/>
    <w:rsid w:val="007B50CF"/>
    <w:rsid w:val="007B5760"/>
    <w:rsid w:val="007B5859"/>
    <w:rsid w:val="007B5B38"/>
    <w:rsid w:val="007B5D57"/>
    <w:rsid w:val="007B6148"/>
    <w:rsid w:val="007B75E3"/>
    <w:rsid w:val="007B75F3"/>
    <w:rsid w:val="007B7BA2"/>
    <w:rsid w:val="007B7BF7"/>
    <w:rsid w:val="007B7E02"/>
    <w:rsid w:val="007C02E7"/>
    <w:rsid w:val="007C0538"/>
    <w:rsid w:val="007C129B"/>
    <w:rsid w:val="007C134F"/>
    <w:rsid w:val="007C239E"/>
    <w:rsid w:val="007C2840"/>
    <w:rsid w:val="007C34B5"/>
    <w:rsid w:val="007C381B"/>
    <w:rsid w:val="007C4370"/>
    <w:rsid w:val="007C573A"/>
    <w:rsid w:val="007C5B07"/>
    <w:rsid w:val="007C5C04"/>
    <w:rsid w:val="007C5C7F"/>
    <w:rsid w:val="007C5FCA"/>
    <w:rsid w:val="007C672D"/>
    <w:rsid w:val="007C6CC3"/>
    <w:rsid w:val="007C747C"/>
    <w:rsid w:val="007C7552"/>
    <w:rsid w:val="007C7AE4"/>
    <w:rsid w:val="007D079C"/>
    <w:rsid w:val="007D2223"/>
    <w:rsid w:val="007D2599"/>
    <w:rsid w:val="007D26C8"/>
    <w:rsid w:val="007D307A"/>
    <w:rsid w:val="007D3388"/>
    <w:rsid w:val="007D3A33"/>
    <w:rsid w:val="007D3E1B"/>
    <w:rsid w:val="007D3E95"/>
    <w:rsid w:val="007D4036"/>
    <w:rsid w:val="007D40DF"/>
    <w:rsid w:val="007D4EC5"/>
    <w:rsid w:val="007D51E1"/>
    <w:rsid w:val="007D60EE"/>
    <w:rsid w:val="007D648C"/>
    <w:rsid w:val="007D6626"/>
    <w:rsid w:val="007D6AD6"/>
    <w:rsid w:val="007D6DC7"/>
    <w:rsid w:val="007D7C79"/>
    <w:rsid w:val="007E02D6"/>
    <w:rsid w:val="007E05D4"/>
    <w:rsid w:val="007E2084"/>
    <w:rsid w:val="007E257F"/>
    <w:rsid w:val="007E3404"/>
    <w:rsid w:val="007E34EC"/>
    <w:rsid w:val="007E3871"/>
    <w:rsid w:val="007E3F36"/>
    <w:rsid w:val="007E401A"/>
    <w:rsid w:val="007E4370"/>
    <w:rsid w:val="007E498D"/>
    <w:rsid w:val="007E50A7"/>
    <w:rsid w:val="007E5284"/>
    <w:rsid w:val="007E5731"/>
    <w:rsid w:val="007E5F14"/>
    <w:rsid w:val="007E6251"/>
    <w:rsid w:val="007E6490"/>
    <w:rsid w:val="007E6553"/>
    <w:rsid w:val="007E6E80"/>
    <w:rsid w:val="007E7B3C"/>
    <w:rsid w:val="007F0355"/>
    <w:rsid w:val="007F0B95"/>
    <w:rsid w:val="007F1341"/>
    <w:rsid w:val="007F1EA4"/>
    <w:rsid w:val="007F2B53"/>
    <w:rsid w:val="007F3691"/>
    <w:rsid w:val="007F3A15"/>
    <w:rsid w:val="007F3ACF"/>
    <w:rsid w:val="007F3BD7"/>
    <w:rsid w:val="007F3C5A"/>
    <w:rsid w:val="007F405A"/>
    <w:rsid w:val="007F6236"/>
    <w:rsid w:val="007F634B"/>
    <w:rsid w:val="007F6DED"/>
    <w:rsid w:val="007F7231"/>
    <w:rsid w:val="007F747E"/>
    <w:rsid w:val="007F767C"/>
    <w:rsid w:val="007F7932"/>
    <w:rsid w:val="007F79A6"/>
    <w:rsid w:val="007F7F39"/>
    <w:rsid w:val="0080028B"/>
    <w:rsid w:val="00800483"/>
    <w:rsid w:val="00800E53"/>
    <w:rsid w:val="00800FD2"/>
    <w:rsid w:val="00802232"/>
    <w:rsid w:val="00802270"/>
    <w:rsid w:val="00803935"/>
    <w:rsid w:val="00803A9E"/>
    <w:rsid w:val="008045DD"/>
    <w:rsid w:val="00804A84"/>
    <w:rsid w:val="00804D91"/>
    <w:rsid w:val="0080541F"/>
    <w:rsid w:val="0080617C"/>
    <w:rsid w:val="00806ADF"/>
    <w:rsid w:val="0080719D"/>
    <w:rsid w:val="008105DC"/>
    <w:rsid w:val="0081168A"/>
    <w:rsid w:val="008116AC"/>
    <w:rsid w:val="008120D4"/>
    <w:rsid w:val="008123F0"/>
    <w:rsid w:val="008124CC"/>
    <w:rsid w:val="00812C5D"/>
    <w:rsid w:val="00812CE1"/>
    <w:rsid w:val="00813ABD"/>
    <w:rsid w:val="00813BBF"/>
    <w:rsid w:val="00813EFB"/>
    <w:rsid w:val="00814AA6"/>
    <w:rsid w:val="00814E5B"/>
    <w:rsid w:val="00814EFF"/>
    <w:rsid w:val="00815645"/>
    <w:rsid w:val="0081572E"/>
    <w:rsid w:val="00816625"/>
    <w:rsid w:val="00816CAB"/>
    <w:rsid w:val="008200F1"/>
    <w:rsid w:val="0082014A"/>
    <w:rsid w:val="00820162"/>
    <w:rsid w:val="00820837"/>
    <w:rsid w:val="00820A50"/>
    <w:rsid w:val="00820ADF"/>
    <w:rsid w:val="008213BF"/>
    <w:rsid w:val="0082147E"/>
    <w:rsid w:val="008214D2"/>
    <w:rsid w:val="0082169E"/>
    <w:rsid w:val="008218F6"/>
    <w:rsid w:val="0082193E"/>
    <w:rsid w:val="00821FD9"/>
    <w:rsid w:val="00822130"/>
    <w:rsid w:val="0082220E"/>
    <w:rsid w:val="00822950"/>
    <w:rsid w:val="008229FE"/>
    <w:rsid w:val="00822DC2"/>
    <w:rsid w:val="00823BBF"/>
    <w:rsid w:val="008242AC"/>
    <w:rsid w:val="00824BAA"/>
    <w:rsid w:val="00824DD2"/>
    <w:rsid w:val="00824EFA"/>
    <w:rsid w:val="00825104"/>
    <w:rsid w:val="008257A8"/>
    <w:rsid w:val="008257B4"/>
    <w:rsid w:val="008261B3"/>
    <w:rsid w:val="00827957"/>
    <w:rsid w:val="00830103"/>
    <w:rsid w:val="00830253"/>
    <w:rsid w:val="008305D9"/>
    <w:rsid w:val="00830835"/>
    <w:rsid w:val="008320EB"/>
    <w:rsid w:val="00832145"/>
    <w:rsid w:val="00832312"/>
    <w:rsid w:val="00832340"/>
    <w:rsid w:val="008332DB"/>
    <w:rsid w:val="008343F5"/>
    <w:rsid w:val="0083545B"/>
    <w:rsid w:val="00835E79"/>
    <w:rsid w:val="00836286"/>
    <w:rsid w:val="0083670F"/>
    <w:rsid w:val="00836CFB"/>
    <w:rsid w:val="00837096"/>
    <w:rsid w:val="0083764A"/>
    <w:rsid w:val="00837F65"/>
    <w:rsid w:val="00837FEE"/>
    <w:rsid w:val="0084008C"/>
    <w:rsid w:val="008405C8"/>
    <w:rsid w:val="00840618"/>
    <w:rsid w:val="00840C49"/>
    <w:rsid w:val="00840EB7"/>
    <w:rsid w:val="008416FD"/>
    <w:rsid w:val="00841E29"/>
    <w:rsid w:val="00841E9F"/>
    <w:rsid w:val="00842AC4"/>
    <w:rsid w:val="00842B1A"/>
    <w:rsid w:val="00842CE7"/>
    <w:rsid w:val="00843062"/>
    <w:rsid w:val="00843C30"/>
    <w:rsid w:val="00843CDF"/>
    <w:rsid w:val="0084435A"/>
    <w:rsid w:val="00844ADE"/>
    <w:rsid w:val="008456F5"/>
    <w:rsid w:val="00845799"/>
    <w:rsid w:val="00845BB9"/>
    <w:rsid w:val="00845CFC"/>
    <w:rsid w:val="00845F11"/>
    <w:rsid w:val="00846713"/>
    <w:rsid w:val="00846CD7"/>
    <w:rsid w:val="00847384"/>
    <w:rsid w:val="00847A28"/>
    <w:rsid w:val="008508CD"/>
    <w:rsid w:val="00850A28"/>
    <w:rsid w:val="00850CEB"/>
    <w:rsid w:val="00851234"/>
    <w:rsid w:val="008516F1"/>
    <w:rsid w:val="00851812"/>
    <w:rsid w:val="0085272B"/>
    <w:rsid w:val="00852F27"/>
    <w:rsid w:val="00854728"/>
    <w:rsid w:val="00854D78"/>
    <w:rsid w:val="00855429"/>
    <w:rsid w:val="00855887"/>
    <w:rsid w:val="00855A42"/>
    <w:rsid w:val="00855B9E"/>
    <w:rsid w:val="00855F0E"/>
    <w:rsid w:val="00860532"/>
    <w:rsid w:val="00860AD5"/>
    <w:rsid w:val="00860E67"/>
    <w:rsid w:val="0086132C"/>
    <w:rsid w:val="0086164A"/>
    <w:rsid w:val="00862229"/>
    <w:rsid w:val="008627F5"/>
    <w:rsid w:val="00862A4F"/>
    <w:rsid w:val="00862FE0"/>
    <w:rsid w:val="00863643"/>
    <w:rsid w:val="00863A61"/>
    <w:rsid w:val="008642D4"/>
    <w:rsid w:val="00864424"/>
    <w:rsid w:val="008645E9"/>
    <w:rsid w:val="00865393"/>
    <w:rsid w:val="0086575C"/>
    <w:rsid w:val="00865C42"/>
    <w:rsid w:val="00865F79"/>
    <w:rsid w:val="00866207"/>
    <w:rsid w:val="008662EF"/>
    <w:rsid w:val="008668E7"/>
    <w:rsid w:val="00866D24"/>
    <w:rsid w:val="008673D9"/>
    <w:rsid w:val="00867CBB"/>
    <w:rsid w:val="008703C8"/>
    <w:rsid w:val="0087150D"/>
    <w:rsid w:val="008717B2"/>
    <w:rsid w:val="00871A7A"/>
    <w:rsid w:val="00871E3C"/>
    <w:rsid w:val="008727AD"/>
    <w:rsid w:val="00872B85"/>
    <w:rsid w:val="00872CFD"/>
    <w:rsid w:val="00872ECE"/>
    <w:rsid w:val="00873168"/>
    <w:rsid w:val="00873716"/>
    <w:rsid w:val="0087397D"/>
    <w:rsid w:val="00873F61"/>
    <w:rsid w:val="00874229"/>
    <w:rsid w:val="00874B9A"/>
    <w:rsid w:val="008757A2"/>
    <w:rsid w:val="00875808"/>
    <w:rsid w:val="00875D45"/>
    <w:rsid w:val="00875F5D"/>
    <w:rsid w:val="00875F62"/>
    <w:rsid w:val="0087638E"/>
    <w:rsid w:val="0087675F"/>
    <w:rsid w:val="00876BCB"/>
    <w:rsid w:val="00877330"/>
    <w:rsid w:val="00880027"/>
    <w:rsid w:val="00880410"/>
    <w:rsid w:val="008808F5"/>
    <w:rsid w:val="00880C3D"/>
    <w:rsid w:val="00881196"/>
    <w:rsid w:val="00881550"/>
    <w:rsid w:val="008825DE"/>
    <w:rsid w:val="00882C9C"/>
    <w:rsid w:val="00882DAC"/>
    <w:rsid w:val="00882EFB"/>
    <w:rsid w:val="0088371F"/>
    <w:rsid w:val="00883918"/>
    <w:rsid w:val="00883AB5"/>
    <w:rsid w:val="00883BFF"/>
    <w:rsid w:val="00883F09"/>
    <w:rsid w:val="00884816"/>
    <w:rsid w:val="0088483D"/>
    <w:rsid w:val="0088518B"/>
    <w:rsid w:val="008862EC"/>
    <w:rsid w:val="00886FDA"/>
    <w:rsid w:val="008878E7"/>
    <w:rsid w:val="008879F1"/>
    <w:rsid w:val="00887B59"/>
    <w:rsid w:val="00890028"/>
    <w:rsid w:val="00890450"/>
    <w:rsid w:val="008911BE"/>
    <w:rsid w:val="00891439"/>
    <w:rsid w:val="0089188B"/>
    <w:rsid w:val="00892252"/>
    <w:rsid w:val="00892459"/>
    <w:rsid w:val="008924C8"/>
    <w:rsid w:val="0089270E"/>
    <w:rsid w:val="00892C4A"/>
    <w:rsid w:val="008935C7"/>
    <w:rsid w:val="00894092"/>
    <w:rsid w:val="0089428B"/>
    <w:rsid w:val="0089548F"/>
    <w:rsid w:val="00896536"/>
    <w:rsid w:val="00896F9A"/>
    <w:rsid w:val="0089706D"/>
    <w:rsid w:val="00897536"/>
    <w:rsid w:val="00897B25"/>
    <w:rsid w:val="00897E13"/>
    <w:rsid w:val="00897E16"/>
    <w:rsid w:val="00897FEC"/>
    <w:rsid w:val="008A0251"/>
    <w:rsid w:val="008A16CC"/>
    <w:rsid w:val="008A1D5B"/>
    <w:rsid w:val="008A1E51"/>
    <w:rsid w:val="008A22D4"/>
    <w:rsid w:val="008A27B1"/>
    <w:rsid w:val="008A32BE"/>
    <w:rsid w:val="008A3337"/>
    <w:rsid w:val="008A359A"/>
    <w:rsid w:val="008A3894"/>
    <w:rsid w:val="008A3D25"/>
    <w:rsid w:val="008A4046"/>
    <w:rsid w:val="008A4884"/>
    <w:rsid w:val="008A4BFA"/>
    <w:rsid w:val="008A5858"/>
    <w:rsid w:val="008A678F"/>
    <w:rsid w:val="008A783A"/>
    <w:rsid w:val="008A7FB2"/>
    <w:rsid w:val="008B0C46"/>
    <w:rsid w:val="008B2020"/>
    <w:rsid w:val="008B218A"/>
    <w:rsid w:val="008B21A2"/>
    <w:rsid w:val="008B26D8"/>
    <w:rsid w:val="008B270F"/>
    <w:rsid w:val="008B2E4E"/>
    <w:rsid w:val="008B373C"/>
    <w:rsid w:val="008B3A59"/>
    <w:rsid w:val="008B3CA1"/>
    <w:rsid w:val="008B3EBB"/>
    <w:rsid w:val="008B4863"/>
    <w:rsid w:val="008B52E2"/>
    <w:rsid w:val="008B5311"/>
    <w:rsid w:val="008B650E"/>
    <w:rsid w:val="008B6C85"/>
    <w:rsid w:val="008B7884"/>
    <w:rsid w:val="008B7E02"/>
    <w:rsid w:val="008B7E15"/>
    <w:rsid w:val="008C055C"/>
    <w:rsid w:val="008C0A20"/>
    <w:rsid w:val="008C199B"/>
    <w:rsid w:val="008C1EBC"/>
    <w:rsid w:val="008C2402"/>
    <w:rsid w:val="008C2FBF"/>
    <w:rsid w:val="008C31D3"/>
    <w:rsid w:val="008C4448"/>
    <w:rsid w:val="008C4576"/>
    <w:rsid w:val="008C48EA"/>
    <w:rsid w:val="008C49EB"/>
    <w:rsid w:val="008C49FF"/>
    <w:rsid w:val="008C4F0A"/>
    <w:rsid w:val="008C53D7"/>
    <w:rsid w:val="008C56AF"/>
    <w:rsid w:val="008C7488"/>
    <w:rsid w:val="008C77C9"/>
    <w:rsid w:val="008D191D"/>
    <w:rsid w:val="008D1DFE"/>
    <w:rsid w:val="008D1EB3"/>
    <w:rsid w:val="008D2CA0"/>
    <w:rsid w:val="008D3771"/>
    <w:rsid w:val="008D455A"/>
    <w:rsid w:val="008D4693"/>
    <w:rsid w:val="008D5A33"/>
    <w:rsid w:val="008D5ACD"/>
    <w:rsid w:val="008D5B40"/>
    <w:rsid w:val="008D5D8D"/>
    <w:rsid w:val="008D605B"/>
    <w:rsid w:val="008D6300"/>
    <w:rsid w:val="008D6373"/>
    <w:rsid w:val="008D7006"/>
    <w:rsid w:val="008D7012"/>
    <w:rsid w:val="008D74D7"/>
    <w:rsid w:val="008D7F36"/>
    <w:rsid w:val="008E02E4"/>
    <w:rsid w:val="008E0BE6"/>
    <w:rsid w:val="008E1329"/>
    <w:rsid w:val="008E297F"/>
    <w:rsid w:val="008E2A8F"/>
    <w:rsid w:val="008E30FE"/>
    <w:rsid w:val="008E3482"/>
    <w:rsid w:val="008E3B38"/>
    <w:rsid w:val="008E3C8E"/>
    <w:rsid w:val="008E3EF4"/>
    <w:rsid w:val="008E4202"/>
    <w:rsid w:val="008E441F"/>
    <w:rsid w:val="008E444C"/>
    <w:rsid w:val="008E44F9"/>
    <w:rsid w:val="008E46EC"/>
    <w:rsid w:val="008E5202"/>
    <w:rsid w:val="008E6068"/>
    <w:rsid w:val="008E60F5"/>
    <w:rsid w:val="008E62E4"/>
    <w:rsid w:val="008E6CE4"/>
    <w:rsid w:val="008E6D7E"/>
    <w:rsid w:val="008E6E22"/>
    <w:rsid w:val="008E6EDD"/>
    <w:rsid w:val="008E71F8"/>
    <w:rsid w:val="008E73CF"/>
    <w:rsid w:val="008E7514"/>
    <w:rsid w:val="008E7576"/>
    <w:rsid w:val="008F2592"/>
    <w:rsid w:val="008F2679"/>
    <w:rsid w:val="008F298E"/>
    <w:rsid w:val="008F2C25"/>
    <w:rsid w:val="008F328C"/>
    <w:rsid w:val="008F34D4"/>
    <w:rsid w:val="008F35AF"/>
    <w:rsid w:val="008F3610"/>
    <w:rsid w:val="008F43A2"/>
    <w:rsid w:val="008F43AA"/>
    <w:rsid w:val="008F47F9"/>
    <w:rsid w:val="008F635F"/>
    <w:rsid w:val="008F6C75"/>
    <w:rsid w:val="008F6D81"/>
    <w:rsid w:val="009009F9"/>
    <w:rsid w:val="009011D4"/>
    <w:rsid w:val="00901269"/>
    <w:rsid w:val="00901925"/>
    <w:rsid w:val="00901C1A"/>
    <w:rsid w:val="00901D12"/>
    <w:rsid w:val="00901E0A"/>
    <w:rsid w:val="00901E53"/>
    <w:rsid w:val="00903027"/>
    <w:rsid w:val="00903327"/>
    <w:rsid w:val="009033AF"/>
    <w:rsid w:val="0090371C"/>
    <w:rsid w:val="009048DE"/>
    <w:rsid w:val="00905F19"/>
    <w:rsid w:val="0090607D"/>
    <w:rsid w:val="009063DA"/>
    <w:rsid w:val="00906711"/>
    <w:rsid w:val="00906A77"/>
    <w:rsid w:val="00907907"/>
    <w:rsid w:val="009106F3"/>
    <w:rsid w:val="00911787"/>
    <w:rsid w:val="0091185A"/>
    <w:rsid w:val="00911898"/>
    <w:rsid w:val="00911ACE"/>
    <w:rsid w:val="00911C44"/>
    <w:rsid w:val="00911EC6"/>
    <w:rsid w:val="00912382"/>
    <w:rsid w:val="00912BF7"/>
    <w:rsid w:val="009135EE"/>
    <w:rsid w:val="0091362D"/>
    <w:rsid w:val="00914372"/>
    <w:rsid w:val="00914F07"/>
    <w:rsid w:val="0091577B"/>
    <w:rsid w:val="00915C19"/>
    <w:rsid w:val="00915C98"/>
    <w:rsid w:val="00916862"/>
    <w:rsid w:val="0092000E"/>
    <w:rsid w:val="009203B7"/>
    <w:rsid w:val="0092137F"/>
    <w:rsid w:val="009218B4"/>
    <w:rsid w:val="009220D3"/>
    <w:rsid w:val="0092296D"/>
    <w:rsid w:val="0092343C"/>
    <w:rsid w:val="00923800"/>
    <w:rsid w:val="00923912"/>
    <w:rsid w:val="00923D0D"/>
    <w:rsid w:val="009241B6"/>
    <w:rsid w:val="00925060"/>
    <w:rsid w:val="0092567C"/>
    <w:rsid w:val="009258BE"/>
    <w:rsid w:val="009266F2"/>
    <w:rsid w:val="009270D4"/>
    <w:rsid w:val="00927667"/>
    <w:rsid w:val="00930040"/>
    <w:rsid w:val="009303C7"/>
    <w:rsid w:val="00930B02"/>
    <w:rsid w:val="00930D4D"/>
    <w:rsid w:val="00931293"/>
    <w:rsid w:val="0093188F"/>
    <w:rsid w:val="009329C5"/>
    <w:rsid w:val="00932A75"/>
    <w:rsid w:val="00932E1C"/>
    <w:rsid w:val="00933142"/>
    <w:rsid w:val="009331A3"/>
    <w:rsid w:val="0093400C"/>
    <w:rsid w:val="00935058"/>
    <w:rsid w:val="0093531C"/>
    <w:rsid w:val="00936296"/>
    <w:rsid w:val="00936EC3"/>
    <w:rsid w:val="0093798C"/>
    <w:rsid w:val="00937CB4"/>
    <w:rsid w:val="00940475"/>
    <w:rsid w:val="009406B2"/>
    <w:rsid w:val="00940BBA"/>
    <w:rsid w:val="0094122C"/>
    <w:rsid w:val="00941240"/>
    <w:rsid w:val="009415EA"/>
    <w:rsid w:val="00943447"/>
    <w:rsid w:val="00944B37"/>
    <w:rsid w:val="009451AB"/>
    <w:rsid w:val="009453C1"/>
    <w:rsid w:val="0094574B"/>
    <w:rsid w:val="00945754"/>
    <w:rsid w:val="009460BA"/>
    <w:rsid w:val="00946620"/>
    <w:rsid w:val="00946C2E"/>
    <w:rsid w:val="009471A2"/>
    <w:rsid w:val="009477C9"/>
    <w:rsid w:val="009478EB"/>
    <w:rsid w:val="00947C94"/>
    <w:rsid w:val="00950584"/>
    <w:rsid w:val="00950A03"/>
    <w:rsid w:val="0095118C"/>
    <w:rsid w:val="0095133D"/>
    <w:rsid w:val="00951734"/>
    <w:rsid w:val="00951E7B"/>
    <w:rsid w:val="00951E98"/>
    <w:rsid w:val="00953156"/>
    <w:rsid w:val="00954BB3"/>
    <w:rsid w:val="00955CE7"/>
    <w:rsid w:val="00955D07"/>
    <w:rsid w:val="00955D75"/>
    <w:rsid w:val="00955FBF"/>
    <w:rsid w:val="00956177"/>
    <w:rsid w:val="00956F02"/>
    <w:rsid w:val="009570E7"/>
    <w:rsid w:val="00957749"/>
    <w:rsid w:val="00957B93"/>
    <w:rsid w:val="00957BA8"/>
    <w:rsid w:val="00957CBE"/>
    <w:rsid w:val="00957FBC"/>
    <w:rsid w:val="00960321"/>
    <w:rsid w:val="009612CE"/>
    <w:rsid w:val="00961B73"/>
    <w:rsid w:val="00962487"/>
    <w:rsid w:val="0096282F"/>
    <w:rsid w:val="00963D63"/>
    <w:rsid w:val="00964062"/>
    <w:rsid w:val="009640FE"/>
    <w:rsid w:val="00964964"/>
    <w:rsid w:val="00964C01"/>
    <w:rsid w:val="00964DBE"/>
    <w:rsid w:val="00964E10"/>
    <w:rsid w:val="00964F10"/>
    <w:rsid w:val="0096529A"/>
    <w:rsid w:val="0096544A"/>
    <w:rsid w:val="00965EB8"/>
    <w:rsid w:val="00966CA3"/>
    <w:rsid w:val="00966CBE"/>
    <w:rsid w:val="0096701D"/>
    <w:rsid w:val="00967515"/>
    <w:rsid w:val="00967692"/>
    <w:rsid w:val="00967C1C"/>
    <w:rsid w:val="00967D72"/>
    <w:rsid w:val="009701E9"/>
    <w:rsid w:val="00970DA0"/>
    <w:rsid w:val="00971474"/>
    <w:rsid w:val="009716F5"/>
    <w:rsid w:val="00971E6D"/>
    <w:rsid w:val="00972CC2"/>
    <w:rsid w:val="00972D4F"/>
    <w:rsid w:val="00972DAA"/>
    <w:rsid w:val="0097320D"/>
    <w:rsid w:val="009732C1"/>
    <w:rsid w:val="009757CE"/>
    <w:rsid w:val="0097593A"/>
    <w:rsid w:val="00975959"/>
    <w:rsid w:val="009760C1"/>
    <w:rsid w:val="009763BD"/>
    <w:rsid w:val="0097658D"/>
    <w:rsid w:val="00976847"/>
    <w:rsid w:val="00976FF1"/>
    <w:rsid w:val="00977A6B"/>
    <w:rsid w:val="00977F45"/>
    <w:rsid w:val="0098049C"/>
    <w:rsid w:val="009810B4"/>
    <w:rsid w:val="00981225"/>
    <w:rsid w:val="009813F4"/>
    <w:rsid w:val="00981403"/>
    <w:rsid w:val="00982AEF"/>
    <w:rsid w:val="00982E35"/>
    <w:rsid w:val="009835C5"/>
    <w:rsid w:val="00983B4D"/>
    <w:rsid w:val="00984080"/>
    <w:rsid w:val="009843DB"/>
    <w:rsid w:val="009847FC"/>
    <w:rsid w:val="00984DA0"/>
    <w:rsid w:val="00986176"/>
    <w:rsid w:val="00986ACD"/>
    <w:rsid w:val="00986B8C"/>
    <w:rsid w:val="00986D36"/>
    <w:rsid w:val="00987A43"/>
    <w:rsid w:val="00990516"/>
    <w:rsid w:val="00991613"/>
    <w:rsid w:val="009919BE"/>
    <w:rsid w:val="009926A0"/>
    <w:rsid w:val="00992E85"/>
    <w:rsid w:val="00993322"/>
    <w:rsid w:val="00993EE4"/>
    <w:rsid w:val="00993F21"/>
    <w:rsid w:val="0099407E"/>
    <w:rsid w:val="00994087"/>
    <w:rsid w:val="009953DB"/>
    <w:rsid w:val="0099583D"/>
    <w:rsid w:val="00996567"/>
    <w:rsid w:val="0099672F"/>
    <w:rsid w:val="00996E0A"/>
    <w:rsid w:val="009970BA"/>
    <w:rsid w:val="009970FE"/>
    <w:rsid w:val="009979BE"/>
    <w:rsid w:val="00997F68"/>
    <w:rsid w:val="009A00F0"/>
    <w:rsid w:val="009A03D6"/>
    <w:rsid w:val="009A04E7"/>
    <w:rsid w:val="009A0A77"/>
    <w:rsid w:val="009A0BAE"/>
    <w:rsid w:val="009A0EE7"/>
    <w:rsid w:val="009A16FD"/>
    <w:rsid w:val="009A1ED7"/>
    <w:rsid w:val="009A1F12"/>
    <w:rsid w:val="009A22A2"/>
    <w:rsid w:val="009A2A36"/>
    <w:rsid w:val="009A2C09"/>
    <w:rsid w:val="009A3F7B"/>
    <w:rsid w:val="009A460C"/>
    <w:rsid w:val="009A57E5"/>
    <w:rsid w:val="009A7347"/>
    <w:rsid w:val="009A7385"/>
    <w:rsid w:val="009B0764"/>
    <w:rsid w:val="009B0B29"/>
    <w:rsid w:val="009B1815"/>
    <w:rsid w:val="009B1957"/>
    <w:rsid w:val="009B1E25"/>
    <w:rsid w:val="009B29C9"/>
    <w:rsid w:val="009B300D"/>
    <w:rsid w:val="009B3077"/>
    <w:rsid w:val="009B3CB9"/>
    <w:rsid w:val="009B429A"/>
    <w:rsid w:val="009B52C6"/>
    <w:rsid w:val="009B5834"/>
    <w:rsid w:val="009B62E2"/>
    <w:rsid w:val="009B6342"/>
    <w:rsid w:val="009B65EA"/>
    <w:rsid w:val="009B6962"/>
    <w:rsid w:val="009B6D19"/>
    <w:rsid w:val="009B6E04"/>
    <w:rsid w:val="009B7028"/>
    <w:rsid w:val="009B7842"/>
    <w:rsid w:val="009B7999"/>
    <w:rsid w:val="009C105C"/>
    <w:rsid w:val="009C36A9"/>
    <w:rsid w:val="009C3D64"/>
    <w:rsid w:val="009C4105"/>
    <w:rsid w:val="009C48E2"/>
    <w:rsid w:val="009C4C5F"/>
    <w:rsid w:val="009C4CDF"/>
    <w:rsid w:val="009C5153"/>
    <w:rsid w:val="009C523F"/>
    <w:rsid w:val="009C53F3"/>
    <w:rsid w:val="009C58B2"/>
    <w:rsid w:val="009C6060"/>
    <w:rsid w:val="009C63FB"/>
    <w:rsid w:val="009C6648"/>
    <w:rsid w:val="009C6B76"/>
    <w:rsid w:val="009C7E60"/>
    <w:rsid w:val="009D0B93"/>
    <w:rsid w:val="009D0F83"/>
    <w:rsid w:val="009D22C4"/>
    <w:rsid w:val="009D2A7A"/>
    <w:rsid w:val="009D2B1E"/>
    <w:rsid w:val="009D30EC"/>
    <w:rsid w:val="009D341B"/>
    <w:rsid w:val="009D39C5"/>
    <w:rsid w:val="009D3C00"/>
    <w:rsid w:val="009D3F61"/>
    <w:rsid w:val="009D4710"/>
    <w:rsid w:val="009D47BC"/>
    <w:rsid w:val="009D5370"/>
    <w:rsid w:val="009D5408"/>
    <w:rsid w:val="009D564F"/>
    <w:rsid w:val="009D6115"/>
    <w:rsid w:val="009D63E5"/>
    <w:rsid w:val="009D6BFB"/>
    <w:rsid w:val="009D7492"/>
    <w:rsid w:val="009E00CE"/>
    <w:rsid w:val="009E05E3"/>
    <w:rsid w:val="009E0B19"/>
    <w:rsid w:val="009E1CB6"/>
    <w:rsid w:val="009E2278"/>
    <w:rsid w:val="009E30F5"/>
    <w:rsid w:val="009E32D2"/>
    <w:rsid w:val="009E37B4"/>
    <w:rsid w:val="009E4593"/>
    <w:rsid w:val="009E4C18"/>
    <w:rsid w:val="009E550A"/>
    <w:rsid w:val="009E6CF4"/>
    <w:rsid w:val="009F030B"/>
    <w:rsid w:val="009F0826"/>
    <w:rsid w:val="009F110D"/>
    <w:rsid w:val="009F12D4"/>
    <w:rsid w:val="009F208D"/>
    <w:rsid w:val="009F2C5D"/>
    <w:rsid w:val="009F304F"/>
    <w:rsid w:val="009F32D0"/>
    <w:rsid w:val="009F352F"/>
    <w:rsid w:val="009F374B"/>
    <w:rsid w:val="009F42A8"/>
    <w:rsid w:val="009F4624"/>
    <w:rsid w:val="009F5D56"/>
    <w:rsid w:val="009F6251"/>
    <w:rsid w:val="009F65EB"/>
    <w:rsid w:val="009F7056"/>
    <w:rsid w:val="009F7201"/>
    <w:rsid w:val="009F748C"/>
    <w:rsid w:val="009F7512"/>
    <w:rsid w:val="009F7B35"/>
    <w:rsid w:val="009F7C81"/>
    <w:rsid w:val="00A0063E"/>
    <w:rsid w:val="00A00AC3"/>
    <w:rsid w:val="00A01C11"/>
    <w:rsid w:val="00A02A5F"/>
    <w:rsid w:val="00A0377B"/>
    <w:rsid w:val="00A03A50"/>
    <w:rsid w:val="00A04018"/>
    <w:rsid w:val="00A04E95"/>
    <w:rsid w:val="00A05CA6"/>
    <w:rsid w:val="00A0668C"/>
    <w:rsid w:val="00A06744"/>
    <w:rsid w:val="00A06FFE"/>
    <w:rsid w:val="00A101CC"/>
    <w:rsid w:val="00A10B53"/>
    <w:rsid w:val="00A111B8"/>
    <w:rsid w:val="00A1132D"/>
    <w:rsid w:val="00A11683"/>
    <w:rsid w:val="00A1213C"/>
    <w:rsid w:val="00A12630"/>
    <w:rsid w:val="00A1285B"/>
    <w:rsid w:val="00A12EF4"/>
    <w:rsid w:val="00A139CB"/>
    <w:rsid w:val="00A149C0"/>
    <w:rsid w:val="00A14DA9"/>
    <w:rsid w:val="00A14FEA"/>
    <w:rsid w:val="00A15471"/>
    <w:rsid w:val="00A15888"/>
    <w:rsid w:val="00A1659B"/>
    <w:rsid w:val="00A16EC3"/>
    <w:rsid w:val="00A16F12"/>
    <w:rsid w:val="00A205A4"/>
    <w:rsid w:val="00A20AC2"/>
    <w:rsid w:val="00A20E81"/>
    <w:rsid w:val="00A214CE"/>
    <w:rsid w:val="00A21EEE"/>
    <w:rsid w:val="00A2209C"/>
    <w:rsid w:val="00A224B7"/>
    <w:rsid w:val="00A22AA7"/>
    <w:rsid w:val="00A2362D"/>
    <w:rsid w:val="00A2384C"/>
    <w:rsid w:val="00A2471A"/>
    <w:rsid w:val="00A24CF9"/>
    <w:rsid w:val="00A24FF4"/>
    <w:rsid w:val="00A252C4"/>
    <w:rsid w:val="00A259F9"/>
    <w:rsid w:val="00A26EFB"/>
    <w:rsid w:val="00A26F54"/>
    <w:rsid w:val="00A2707D"/>
    <w:rsid w:val="00A27554"/>
    <w:rsid w:val="00A27AC0"/>
    <w:rsid w:val="00A27BE4"/>
    <w:rsid w:val="00A27C33"/>
    <w:rsid w:val="00A27CA1"/>
    <w:rsid w:val="00A3004D"/>
    <w:rsid w:val="00A3078E"/>
    <w:rsid w:val="00A30E9F"/>
    <w:rsid w:val="00A312DE"/>
    <w:rsid w:val="00A319B9"/>
    <w:rsid w:val="00A31BAF"/>
    <w:rsid w:val="00A32371"/>
    <w:rsid w:val="00A32531"/>
    <w:rsid w:val="00A3406D"/>
    <w:rsid w:val="00A34219"/>
    <w:rsid w:val="00A34531"/>
    <w:rsid w:val="00A348F1"/>
    <w:rsid w:val="00A34941"/>
    <w:rsid w:val="00A3561F"/>
    <w:rsid w:val="00A35E6F"/>
    <w:rsid w:val="00A35F0C"/>
    <w:rsid w:val="00A3626B"/>
    <w:rsid w:val="00A36298"/>
    <w:rsid w:val="00A3658E"/>
    <w:rsid w:val="00A3675F"/>
    <w:rsid w:val="00A36C02"/>
    <w:rsid w:val="00A4072F"/>
    <w:rsid w:val="00A43524"/>
    <w:rsid w:val="00A43571"/>
    <w:rsid w:val="00A43AA1"/>
    <w:rsid w:val="00A44333"/>
    <w:rsid w:val="00A449CD"/>
    <w:rsid w:val="00A44B1B"/>
    <w:rsid w:val="00A44C17"/>
    <w:rsid w:val="00A45103"/>
    <w:rsid w:val="00A45D2F"/>
    <w:rsid w:val="00A463CC"/>
    <w:rsid w:val="00A465C4"/>
    <w:rsid w:val="00A468A9"/>
    <w:rsid w:val="00A473FF"/>
    <w:rsid w:val="00A47B39"/>
    <w:rsid w:val="00A47D22"/>
    <w:rsid w:val="00A504F7"/>
    <w:rsid w:val="00A508DA"/>
    <w:rsid w:val="00A50BE8"/>
    <w:rsid w:val="00A51406"/>
    <w:rsid w:val="00A51A47"/>
    <w:rsid w:val="00A52A67"/>
    <w:rsid w:val="00A53ADA"/>
    <w:rsid w:val="00A53B56"/>
    <w:rsid w:val="00A54F45"/>
    <w:rsid w:val="00A5714F"/>
    <w:rsid w:val="00A578C1"/>
    <w:rsid w:val="00A57C15"/>
    <w:rsid w:val="00A57D02"/>
    <w:rsid w:val="00A610C6"/>
    <w:rsid w:val="00A61635"/>
    <w:rsid w:val="00A61B92"/>
    <w:rsid w:val="00A61BBE"/>
    <w:rsid w:val="00A6273D"/>
    <w:rsid w:val="00A6314F"/>
    <w:rsid w:val="00A63C72"/>
    <w:rsid w:val="00A6472E"/>
    <w:rsid w:val="00A647D2"/>
    <w:rsid w:val="00A648AF"/>
    <w:rsid w:val="00A658C4"/>
    <w:rsid w:val="00A667C5"/>
    <w:rsid w:val="00A67105"/>
    <w:rsid w:val="00A67BCD"/>
    <w:rsid w:val="00A7011C"/>
    <w:rsid w:val="00A70288"/>
    <w:rsid w:val="00A709C4"/>
    <w:rsid w:val="00A710A2"/>
    <w:rsid w:val="00A7110E"/>
    <w:rsid w:val="00A71372"/>
    <w:rsid w:val="00A7183D"/>
    <w:rsid w:val="00A71D87"/>
    <w:rsid w:val="00A722C7"/>
    <w:rsid w:val="00A72510"/>
    <w:rsid w:val="00A730E7"/>
    <w:rsid w:val="00A734E2"/>
    <w:rsid w:val="00A7386D"/>
    <w:rsid w:val="00A73F1A"/>
    <w:rsid w:val="00A73FFA"/>
    <w:rsid w:val="00A74A38"/>
    <w:rsid w:val="00A74D05"/>
    <w:rsid w:val="00A7513D"/>
    <w:rsid w:val="00A753C8"/>
    <w:rsid w:val="00A76114"/>
    <w:rsid w:val="00A76180"/>
    <w:rsid w:val="00A7713F"/>
    <w:rsid w:val="00A77541"/>
    <w:rsid w:val="00A80A3F"/>
    <w:rsid w:val="00A80B42"/>
    <w:rsid w:val="00A81C47"/>
    <w:rsid w:val="00A81DF2"/>
    <w:rsid w:val="00A82034"/>
    <w:rsid w:val="00A82C48"/>
    <w:rsid w:val="00A82CE8"/>
    <w:rsid w:val="00A83D56"/>
    <w:rsid w:val="00A840F0"/>
    <w:rsid w:val="00A848BD"/>
    <w:rsid w:val="00A851AF"/>
    <w:rsid w:val="00A85BD2"/>
    <w:rsid w:val="00A8606D"/>
    <w:rsid w:val="00A86601"/>
    <w:rsid w:val="00A86672"/>
    <w:rsid w:val="00A87833"/>
    <w:rsid w:val="00A878EC"/>
    <w:rsid w:val="00A87CF3"/>
    <w:rsid w:val="00A90AE9"/>
    <w:rsid w:val="00A90E58"/>
    <w:rsid w:val="00A913A1"/>
    <w:rsid w:val="00A91E04"/>
    <w:rsid w:val="00A91F36"/>
    <w:rsid w:val="00A92351"/>
    <w:rsid w:val="00A93DDE"/>
    <w:rsid w:val="00A942F8"/>
    <w:rsid w:val="00A9430E"/>
    <w:rsid w:val="00A94B08"/>
    <w:rsid w:val="00A94D17"/>
    <w:rsid w:val="00A959A1"/>
    <w:rsid w:val="00A95BD1"/>
    <w:rsid w:val="00A95C8E"/>
    <w:rsid w:val="00A95D3B"/>
    <w:rsid w:val="00A97F84"/>
    <w:rsid w:val="00A97FEF"/>
    <w:rsid w:val="00AA0CB7"/>
    <w:rsid w:val="00AA0EE7"/>
    <w:rsid w:val="00AA0F64"/>
    <w:rsid w:val="00AA17C9"/>
    <w:rsid w:val="00AA18F8"/>
    <w:rsid w:val="00AA25AC"/>
    <w:rsid w:val="00AA25CE"/>
    <w:rsid w:val="00AA2C2B"/>
    <w:rsid w:val="00AA337E"/>
    <w:rsid w:val="00AA3D0A"/>
    <w:rsid w:val="00AA4119"/>
    <w:rsid w:val="00AA46C6"/>
    <w:rsid w:val="00AA472B"/>
    <w:rsid w:val="00AA4BE3"/>
    <w:rsid w:val="00AA5003"/>
    <w:rsid w:val="00AA516F"/>
    <w:rsid w:val="00AA5674"/>
    <w:rsid w:val="00AA6982"/>
    <w:rsid w:val="00AA6E65"/>
    <w:rsid w:val="00AA71A3"/>
    <w:rsid w:val="00AA7814"/>
    <w:rsid w:val="00AA78F3"/>
    <w:rsid w:val="00AA7B6F"/>
    <w:rsid w:val="00AB066B"/>
    <w:rsid w:val="00AB101A"/>
    <w:rsid w:val="00AB1ABA"/>
    <w:rsid w:val="00AB1EC2"/>
    <w:rsid w:val="00AB2272"/>
    <w:rsid w:val="00AB23F2"/>
    <w:rsid w:val="00AB2652"/>
    <w:rsid w:val="00AB2D59"/>
    <w:rsid w:val="00AB3C29"/>
    <w:rsid w:val="00AB4373"/>
    <w:rsid w:val="00AB46E1"/>
    <w:rsid w:val="00AB494D"/>
    <w:rsid w:val="00AB4F4B"/>
    <w:rsid w:val="00AB537C"/>
    <w:rsid w:val="00AB5395"/>
    <w:rsid w:val="00AB57E5"/>
    <w:rsid w:val="00AB660D"/>
    <w:rsid w:val="00AB6CD6"/>
    <w:rsid w:val="00AC01E8"/>
    <w:rsid w:val="00AC05B3"/>
    <w:rsid w:val="00AC07E4"/>
    <w:rsid w:val="00AC0C79"/>
    <w:rsid w:val="00AC0E05"/>
    <w:rsid w:val="00AC0E61"/>
    <w:rsid w:val="00AC1C3C"/>
    <w:rsid w:val="00AC1EF7"/>
    <w:rsid w:val="00AC2158"/>
    <w:rsid w:val="00AC26A1"/>
    <w:rsid w:val="00AC2787"/>
    <w:rsid w:val="00AC3B4B"/>
    <w:rsid w:val="00AC502A"/>
    <w:rsid w:val="00AC6153"/>
    <w:rsid w:val="00AC69E5"/>
    <w:rsid w:val="00AC69F6"/>
    <w:rsid w:val="00AC6B84"/>
    <w:rsid w:val="00AC6DF9"/>
    <w:rsid w:val="00AC7412"/>
    <w:rsid w:val="00AC7F76"/>
    <w:rsid w:val="00AD096D"/>
    <w:rsid w:val="00AD1453"/>
    <w:rsid w:val="00AD2333"/>
    <w:rsid w:val="00AD2556"/>
    <w:rsid w:val="00AD2702"/>
    <w:rsid w:val="00AD2A47"/>
    <w:rsid w:val="00AD3301"/>
    <w:rsid w:val="00AD333D"/>
    <w:rsid w:val="00AD3A29"/>
    <w:rsid w:val="00AD450F"/>
    <w:rsid w:val="00AD50AE"/>
    <w:rsid w:val="00AD53CF"/>
    <w:rsid w:val="00AD5CC6"/>
    <w:rsid w:val="00AD6280"/>
    <w:rsid w:val="00AD6288"/>
    <w:rsid w:val="00AD647E"/>
    <w:rsid w:val="00AD6CB0"/>
    <w:rsid w:val="00AD778E"/>
    <w:rsid w:val="00AD779D"/>
    <w:rsid w:val="00AD78B5"/>
    <w:rsid w:val="00AD7D3D"/>
    <w:rsid w:val="00AE0107"/>
    <w:rsid w:val="00AE15CD"/>
    <w:rsid w:val="00AE27AE"/>
    <w:rsid w:val="00AE291B"/>
    <w:rsid w:val="00AE33E9"/>
    <w:rsid w:val="00AE3BBB"/>
    <w:rsid w:val="00AE4735"/>
    <w:rsid w:val="00AE474E"/>
    <w:rsid w:val="00AE4F0B"/>
    <w:rsid w:val="00AE5076"/>
    <w:rsid w:val="00AE520E"/>
    <w:rsid w:val="00AE5214"/>
    <w:rsid w:val="00AE571B"/>
    <w:rsid w:val="00AE5BED"/>
    <w:rsid w:val="00AE63D1"/>
    <w:rsid w:val="00AE6AF4"/>
    <w:rsid w:val="00AE6BFA"/>
    <w:rsid w:val="00AE73C6"/>
    <w:rsid w:val="00AE768A"/>
    <w:rsid w:val="00AF0000"/>
    <w:rsid w:val="00AF06D0"/>
    <w:rsid w:val="00AF166D"/>
    <w:rsid w:val="00AF1B48"/>
    <w:rsid w:val="00AF2A6B"/>
    <w:rsid w:val="00AF30C7"/>
    <w:rsid w:val="00AF3595"/>
    <w:rsid w:val="00AF3830"/>
    <w:rsid w:val="00AF38A7"/>
    <w:rsid w:val="00AF4BE2"/>
    <w:rsid w:val="00AF51DC"/>
    <w:rsid w:val="00AF68AD"/>
    <w:rsid w:val="00AF6F2E"/>
    <w:rsid w:val="00B007DE"/>
    <w:rsid w:val="00B02241"/>
    <w:rsid w:val="00B02595"/>
    <w:rsid w:val="00B0259A"/>
    <w:rsid w:val="00B029E7"/>
    <w:rsid w:val="00B02F92"/>
    <w:rsid w:val="00B03A49"/>
    <w:rsid w:val="00B03A51"/>
    <w:rsid w:val="00B0474A"/>
    <w:rsid w:val="00B04771"/>
    <w:rsid w:val="00B052DD"/>
    <w:rsid w:val="00B05559"/>
    <w:rsid w:val="00B05DCA"/>
    <w:rsid w:val="00B05E26"/>
    <w:rsid w:val="00B05F40"/>
    <w:rsid w:val="00B06174"/>
    <w:rsid w:val="00B06EC2"/>
    <w:rsid w:val="00B0722D"/>
    <w:rsid w:val="00B073E2"/>
    <w:rsid w:val="00B076F0"/>
    <w:rsid w:val="00B07EA5"/>
    <w:rsid w:val="00B10D11"/>
    <w:rsid w:val="00B118CC"/>
    <w:rsid w:val="00B11C59"/>
    <w:rsid w:val="00B1270D"/>
    <w:rsid w:val="00B1285E"/>
    <w:rsid w:val="00B134D8"/>
    <w:rsid w:val="00B13D98"/>
    <w:rsid w:val="00B157CE"/>
    <w:rsid w:val="00B15C4B"/>
    <w:rsid w:val="00B165D1"/>
    <w:rsid w:val="00B169BE"/>
    <w:rsid w:val="00B1745B"/>
    <w:rsid w:val="00B17EA6"/>
    <w:rsid w:val="00B17F55"/>
    <w:rsid w:val="00B20345"/>
    <w:rsid w:val="00B20B38"/>
    <w:rsid w:val="00B21451"/>
    <w:rsid w:val="00B2171B"/>
    <w:rsid w:val="00B22656"/>
    <w:rsid w:val="00B228D3"/>
    <w:rsid w:val="00B23633"/>
    <w:rsid w:val="00B23E21"/>
    <w:rsid w:val="00B23F0D"/>
    <w:rsid w:val="00B23F61"/>
    <w:rsid w:val="00B24167"/>
    <w:rsid w:val="00B244C2"/>
    <w:rsid w:val="00B24805"/>
    <w:rsid w:val="00B24F38"/>
    <w:rsid w:val="00B25469"/>
    <w:rsid w:val="00B26E40"/>
    <w:rsid w:val="00B300A0"/>
    <w:rsid w:val="00B304D4"/>
    <w:rsid w:val="00B30682"/>
    <w:rsid w:val="00B309CA"/>
    <w:rsid w:val="00B32094"/>
    <w:rsid w:val="00B3378A"/>
    <w:rsid w:val="00B339D0"/>
    <w:rsid w:val="00B34217"/>
    <w:rsid w:val="00B34868"/>
    <w:rsid w:val="00B349B0"/>
    <w:rsid w:val="00B356AE"/>
    <w:rsid w:val="00B35B2D"/>
    <w:rsid w:val="00B35C68"/>
    <w:rsid w:val="00B36411"/>
    <w:rsid w:val="00B36707"/>
    <w:rsid w:val="00B369D3"/>
    <w:rsid w:val="00B37358"/>
    <w:rsid w:val="00B37CC8"/>
    <w:rsid w:val="00B37FA2"/>
    <w:rsid w:val="00B4033E"/>
    <w:rsid w:val="00B40415"/>
    <w:rsid w:val="00B4234D"/>
    <w:rsid w:val="00B43B39"/>
    <w:rsid w:val="00B43BF0"/>
    <w:rsid w:val="00B44297"/>
    <w:rsid w:val="00B44458"/>
    <w:rsid w:val="00B450DA"/>
    <w:rsid w:val="00B45EE1"/>
    <w:rsid w:val="00B460C5"/>
    <w:rsid w:val="00B4618B"/>
    <w:rsid w:val="00B462E8"/>
    <w:rsid w:val="00B50566"/>
    <w:rsid w:val="00B50D0D"/>
    <w:rsid w:val="00B51A5F"/>
    <w:rsid w:val="00B51C2A"/>
    <w:rsid w:val="00B51F79"/>
    <w:rsid w:val="00B523C8"/>
    <w:rsid w:val="00B531BF"/>
    <w:rsid w:val="00B537DB"/>
    <w:rsid w:val="00B53F56"/>
    <w:rsid w:val="00B54853"/>
    <w:rsid w:val="00B549F9"/>
    <w:rsid w:val="00B54A6A"/>
    <w:rsid w:val="00B54B58"/>
    <w:rsid w:val="00B550C8"/>
    <w:rsid w:val="00B55D35"/>
    <w:rsid w:val="00B56042"/>
    <w:rsid w:val="00B5649F"/>
    <w:rsid w:val="00B56758"/>
    <w:rsid w:val="00B56AA0"/>
    <w:rsid w:val="00B570D9"/>
    <w:rsid w:val="00B6062E"/>
    <w:rsid w:val="00B607C5"/>
    <w:rsid w:val="00B62069"/>
    <w:rsid w:val="00B623B9"/>
    <w:rsid w:val="00B62647"/>
    <w:rsid w:val="00B62896"/>
    <w:rsid w:val="00B628FE"/>
    <w:rsid w:val="00B63388"/>
    <w:rsid w:val="00B6339C"/>
    <w:rsid w:val="00B63E38"/>
    <w:rsid w:val="00B6498C"/>
    <w:rsid w:val="00B64A77"/>
    <w:rsid w:val="00B67C68"/>
    <w:rsid w:val="00B67CFD"/>
    <w:rsid w:val="00B67E3A"/>
    <w:rsid w:val="00B70490"/>
    <w:rsid w:val="00B7094C"/>
    <w:rsid w:val="00B70BD8"/>
    <w:rsid w:val="00B70BDC"/>
    <w:rsid w:val="00B70F21"/>
    <w:rsid w:val="00B717FF"/>
    <w:rsid w:val="00B72640"/>
    <w:rsid w:val="00B732CF"/>
    <w:rsid w:val="00B740AB"/>
    <w:rsid w:val="00B744A5"/>
    <w:rsid w:val="00B745BB"/>
    <w:rsid w:val="00B74648"/>
    <w:rsid w:val="00B74E66"/>
    <w:rsid w:val="00B751E4"/>
    <w:rsid w:val="00B758C3"/>
    <w:rsid w:val="00B7657B"/>
    <w:rsid w:val="00B765C2"/>
    <w:rsid w:val="00B77037"/>
    <w:rsid w:val="00B80086"/>
    <w:rsid w:val="00B804BF"/>
    <w:rsid w:val="00B80859"/>
    <w:rsid w:val="00B80CB4"/>
    <w:rsid w:val="00B81386"/>
    <w:rsid w:val="00B827E2"/>
    <w:rsid w:val="00B830B3"/>
    <w:rsid w:val="00B836A6"/>
    <w:rsid w:val="00B83F9C"/>
    <w:rsid w:val="00B84B8D"/>
    <w:rsid w:val="00B855AA"/>
    <w:rsid w:val="00B855F8"/>
    <w:rsid w:val="00B857BF"/>
    <w:rsid w:val="00B85CD9"/>
    <w:rsid w:val="00B86118"/>
    <w:rsid w:val="00B86D30"/>
    <w:rsid w:val="00B86DE3"/>
    <w:rsid w:val="00B86FF1"/>
    <w:rsid w:val="00B8745A"/>
    <w:rsid w:val="00B90F36"/>
    <w:rsid w:val="00B90F56"/>
    <w:rsid w:val="00B92498"/>
    <w:rsid w:val="00B92615"/>
    <w:rsid w:val="00B9282D"/>
    <w:rsid w:val="00B92846"/>
    <w:rsid w:val="00B92868"/>
    <w:rsid w:val="00B931E4"/>
    <w:rsid w:val="00B93225"/>
    <w:rsid w:val="00B93530"/>
    <w:rsid w:val="00B94911"/>
    <w:rsid w:val="00B953F9"/>
    <w:rsid w:val="00B95F13"/>
    <w:rsid w:val="00B95FED"/>
    <w:rsid w:val="00B96036"/>
    <w:rsid w:val="00B9611D"/>
    <w:rsid w:val="00B96D7F"/>
    <w:rsid w:val="00B96FDF"/>
    <w:rsid w:val="00B970D3"/>
    <w:rsid w:val="00B97191"/>
    <w:rsid w:val="00B97D3E"/>
    <w:rsid w:val="00B97FF4"/>
    <w:rsid w:val="00BA08F2"/>
    <w:rsid w:val="00BA21BC"/>
    <w:rsid w:val="00BA23EA"/>
    <w:rsid w:val="00BA276C"/>
    <w:rsid w:val="00BA34E4"/>
    <w:rsid w:val="00BA3535"/>
    <w:rsid w:val="00BA36FA"/>
    <w:rsid w:val="00BA372F"/>
    <w:rsid w:val="00BA3D70"/>
    <w:rsid w:val="00BA3F98"/>
    <w:rsid w:val="00BA41B4"/>
    <w:rsid w:val="00BA4268"/>
    <w:rsid w:val="00BA4CD2"/>
    <w:rsid w:val="00BA5342"/>
    <w:rsid w:val="00BA5EA9"/>
    <w:rsid w:val="00BA6E03"/>
    <w:rsid w:val="00BA70C4"/>
    <w:rsid w:val="00BA7B43"/>
    <w:rsid w:val="00BB0023"/>
    <w:rsid w:val="00BB13DB"/>
    <w:rsid w:val="00BB1755"/>
    <w:rsid w:val="00BB3A60"/>
    <w:rsid w:val="00BB4FAE"/>
    <w:rsid w:val="00BB57FF"/>
    <w:rsid w:val="00BB599A"/>
    <w:rsid w:val="00BB5F8B"/>
    <w:rsid w:val="00BB6275"/>
    <w:rsid w:val="00BB6571"/>
    <w:rsid w:val="00BB65B2"/>
    <w:rsid w:val="00BB6E9E"/>
    <w:rsid w:val="00BB6FB0"/>
    <w:rsid w:val="00BB7531"/>
    <w:rsid w:val="00BB76F0"/>
    <w:rsid w:val="00BB770F"/>
    <w:rsid w:val="00BB7CE9"/>
    <w:rsid w:val="00BC01C9"/>
    <w:rsid w:val="00BC0613"/>
    <w:rsid w:val="00BC082D"/>
    <w:rsid w:val="00BC118E"/>
    <w:rsid w:val="00BC15E7"/>
    <w:rsid w:val="00BC1674"/>
    <w:rsid w:val="00BC1CDC"/>
    <w:rsid w:val="00BC27ED"/>
    <w:rsid w:val="00BC2C80"/>
    <w:rsid w:val="00BC2D41"/>
    <w:rsid w:val="00BC313E"/>
    <w:rsid w:val="00BC3C71"/>
    <w:rsid w:val="00BC3D2E"/>
    <w:rsid w:val="00BC4071"/>
    <w:rsid w:val="00BC49FA"/>
    <w:rsid w:val="00BC51C7"/>
    <w:rsid w:val="00BC581B"/>
    <w:rsid w:val="00BC63D4"/>
    <w:rsid w:val="00BC6F4A"/>
    <w:rsid w:val="00BC72EA"/>
    <w:rsid w:val="00BC7C8D"/>
    <w:rsid w:val="00BC7CF5"/>
    <w:rsid w:val="00BC7E49"/>
    <w:rsid w:val="00BD0276"/>
    <w:rsid w:val="00BD09F1"/>
    <w:rsid w:val="00BD0A6F"/>
    <w:rsid w:val="00BD0BDB"/>
    <w:rsid w:val="00BD107B"/>
    <w:rsid w:val="00BD111F"/>
    <w:rsid w:val="00BD1B30"/>
    <w:rsid w:val="00BD2447"/>
    <w:rsid w:val="00BD2FD2"/>
    <w:rsid w:val="00BD32D7"/>
    <w:rsid w:val="00BD3AFB"/>
    <w:rsid w:val="00BD3FCF"/>
    <w:rsid w:val="00BD41A1"/>
    <w:rsid w:val="00BD41E7"/>
    <w:rsid w:val="00BD4223"/>
    <w:rsid w:val="00BD4817"/>
    <w:rsid w:val="00BD484D"/>
    <w:rsid w:val="00BD59B2"/>
    <w:rsid w:val="00BD63DD"/>
    <w:rsid w:val="00BD65A1"/>
    <w:rsid w:val="00BD7611"/>
    <w:rsid w:val="00BD78C4"/>
    <w:rsid w:val="00BE0385"/>
    <w:rsid w:val="00BE0497"/>
    <w:rsid w:val="00BE1432"/>
    <w:rsid w:val="00BE1534"/>
    <w:rsid w:val="00BE2007"/>
    <w:rsid w:val="00BE21C8"/>
    <w:rsid w:val="00BE2BF0"/>
    <w:rsid w:val="00BE30CF"/>
    <w:rsid w:val="00BE39C0"/>
    <w:rsid w:val="00BE43A3"/>
    <w:rsid w:val="00BE50B6"/>
    <w:rsid w:val="00BE57BC"/>
    <w:rsid w:val="00BE60E1"/>
    <w:rsid w:val="00BE67B2"/>
    <w:rsid w:val="00BE770E"/>
    <w:rsid w:val="00BF0165"/>
    <w:rsid w:val="00BF02C0"/>
    <w:rsid w:val="00BF032E"/>
    <w:rsid w:val="00BF07A1"/>
    <w:rsid w:val="00BF08B5"/>
    <w:rsid w:val="00BF1004"/>
    <w:rsid w:val="00BF1132"/>
    <w:rsid w:val="00BF14AF"/>
    <w:rsid w:val="00BF1EB7"/>
    <w:rsid w:val="00BF1ED3"/>
    <w:rsid w:val="00BF22D6"/>
    <w:rsid w:val="00BF310F"/>
    <w:rsid w:val="00BF3A96"/>
    <w:rsid w:val="00BF3B8D"/>
    <w:rsid w:val="00BF3DC8"/>
    <w:rsid w:val="00BF45B4"/>
    <w:rsid w:val="00BF66FF"/>
    <w:rsid w:val="00BF6951"/>
    <w:rsid w:val="00BF757C"/>
    <w:rsid w:val="00BF7EBF"/>
    <w:rsid w:val="00BF7FEE"/>
    <w:rsid w:val="00C00708"/>
    <w:rsid w:val="00C00742"/>
    <w:rsid w:val="00C00D4D"/>
    <w:rsid w:val="00C00DC6"/>
    <w:rsid w:val="00C0122C"/>
    <w:rsid w:val="00C0155D"/>
    <w:rsid w:val="00C01563"/>
    <w:rsid w:val="00C0189D"/>
    <w:rsid w:val="00C01D61"/>
    <w:rsid w:val="00C0239C"/>
    <w:rsid w:val="00C027FE"/>
    <w:rsid w:val="00C02A0F"/>
    <w:rsid w:val="00C02FA5"/>
    <w:rsid w:val="00C03950"/>
    <w:rsid w:val="00C03C87"/>
    <w:rsid w:val="00C03F18"/>
    <w:rsid w:val="00C0496C"/>
    <w:rsid w:val="00C04EBA"/>
    <w:rsid w:val="00C05124"/>
    <w:rsid w:val="00C0514E"/>
    <w:rsid w:val="00C05402"/>
    <w:rsid w:val="00C05E13"/>
    <w:rsid w:val="00C05F3E"/>
    <w:rsid w:val="00C06253"/>
    <w:rsid w:val="00C066E4"/>
    <w:rsid w:val="00C07098"/>
    <w:rsid w:val="00C07302"/>
    <w:rsid w:val="00C07530"/>
    <w:rsid w:val="00C075C1"/>
    <w:rsid w:val="00C07739"/>
    <w:rsid w:val="00C07740"/>
    <w:rsid w:val="00C07D34"/>
    <w:rsid w:val="00C07D7D"/>
    <w:rsid w:val="00C100D4"/>
    <w:rsid w:val="00C10D17"/>
    <w:rsid w:val="00C10F1C"/>
    <w:rsid w:val="00C1135E"/>
    <w:rsid w:val="00C1151C"/>
    <w:rsid w:val="00C11B2D"/>
    <w:rsid w:val="00C11D29"/>
    <w:rsid w:val="00C12027"/>
    <w:rsid w:val="00C12045"/>
    <w:rsid w:val="00C1228B"/>
    <w:rsid w:val="00C12D09"/>
    <w:rsid w:val="00C13C64"/>
    <w:rsid w:val="00C13D95"/>
    <w:rsid w:val="00C14A26"/>
    <w:rsid w:val="00C1597F"/>
    <w:rsid w:val="00C159E6"/>
    <w:rsid w:val="00C15A27"/>
    <w:rsid w:val="00C15EBC"/>
    <w:rsid w:val="00C163B3"/>
    <w:rsid w:val="00C170DF"/>
    <w:rsid w:val="00C17A26"/>
    <w:rsid w:val="00C17E5C"/>
    <w:rsid w:val="00C20B86"/>
    <w:rsid w:val="00C211DB"/>
    <w:rsid w:val="00C21296"/>
    <w:rsid w:val="00C21579"/>
    <w:rsid w:val="00C21D93"/>
    <w:rsid w:val="00C21DE4"/>
    <w:rsid w:val="00C22749"/>
    <w:rsid w:val="00C228F7"/>
    <w:rsid w:val="00C22A67"/>
    <w:rsid w:val="00C22CB5"/>
    <w:rsid w:val="00C22E8E"/>
    <w:rsid w:val="00C23651"/>
    <w:rsid w:val="00C236CB"/>
    <w:rsid w:val="00C2433E"/>
    <w:rsid w:val="00C25563"/>
    <w:rsid w:val="00C2597B"/>
    <w:rsid w:val="00C2608E"/>
    <w:rsid w:val="00C26A25"/>
    <w:rsid w:val="00C27D00"/>
    <w:rsid w:val="00C30047"/>
    <w:rsid w:val="00C30393"/>
    <w:rsid w:val="00C3124D"/>
    <w:rsid w:val="00C316E8"/>
    <w:rsid w:val="00C31776"/>
    <w:rsid w:val="00C32B51"/>
    <w:rsid w:val="00C33343"/>
    <w:rsid w:val="00C335A5"/>
    <w:rsid w:val="00C347C8"/>
    <w:rsid w:val="00C359C1"/>
    <w:rsid w:val="00C35E94"/>
    <w:rsid w:val="00C35F26"/>
    <w:rsid w:val="00C3621E"/>
    <w:rsid w:val="00C36612"/>
    <w:rsid w:val="00C36654"/>
    <w:rsid w:val="00C367EF"/>
    <w:rsid w:val="00C36C59"/>
    <w:rsid w:val="00C36ED5"/>
    <w:rsid w:val="00C37EB6"/>
    <w:rsid w:val="00C403F8"/>
    <w:rsid w:val="00C40D47"/>
    <w:rsid w:val="00C410C8"/>
    <w:rsid w:val="00C411B0"/>
    <w:rsid w:val="00C413FD"/>
    <w:rsid w:val="00C427F0"/>
    <w:rsid w:val="00C42C34"/>
    <w:rsid w:val="00C43633"/>
    <w:rsid w:val="00C448C8"/>
    <w:rsid w:val="00C44A53"/>
    <w:rsid w:val="00C44B63"/>
    <w:rsid w:val="00C44C32"/>
    <w:rsid w:val="00C4551F"/>
    <w:rsid w:val="00C45BA7"/>
    <w:rsid w:val="00C460F9"/>
    <w:rsid w:val="00C47039"/>
    <w:rsid w:val="00C471FA"/>
    <w:rsid w:val="00C47288"/>
    <w:rsid w:val="00C477C0"/>
    <w:rsid w:val="00C47EB1"/>
    <w:rsid w:val="00C50630"/>
    <w:rsid w:val="00C509BE"/>
    <w:rsid w:val="00C509CF"/>
    <w:rsid w:val="00C50B31"/>
    <w:rsid w:val="00C51C01"/>
    <w:rsid w:val="00C52038"/>
    <w:rsid w:val="00C5229A"/>
    <w:rsid w:val="00C52D2A"/>
    <w:rsid w:val="00C52F4A"/>
    <w:rsid w:val="00C532AF"/>
    <w:rsid w:val="00C541C4"/>
    <w:rsid w:val="00C54796"/>
    <w:rsid w:val="00C549CF"/>
    <w:rsid w:val="00C54C6E"/>
    <w:rsid w:val="00C54E38"/>
    <w:rsid w:val="00C5523A"/>
    <w:rsid w:val="00C5592E"/>
    <w:rsid w:val="00C55987"/>
    <w:rsid w:val="00C562A5"/>
    <w:rsid w:val="00C56DB7"/>
    <w:rsid w:val="00C57D8F"/>
    <w:rsid w:val="00C57DAC"/>
    <w:rsid w:val="00C6056C"/>
    <w:rsid w:val="00C608E5"/>
    <w:rsid w:val="00C60E2D"/>
    <w:rsid w:val="00C61BED"/>
    <w:rsid w:val="00C62CC1"/>
    <w:rsid w:val="00C638AA"/>
    <w:rsid w:val="00C64129"/>
    <w:rsid w:val="00C6446B"/>
    <w:rsid w:val="00C64667"/>
    <w:rsid w:val="00C64D6A"/>
    <w:rsid w:val="00C6536A"/>
    <w:rsid w:val="00C65A47"/>
    <w:rsid w:val="00C65FBC"/>
    <w:rsid w:val="00C66064"/>
    <w:rsid w:val="00C6642E"/>
    <w:rsid w:val="00C66970"/>
    <w:rsid w:val="00C66C86"/>
    <w:rsid w:val="00C66CB0"/>
    <w:rsid w:val="00C66D9C"/>
    <w:rsid w:val="00C67177"/>
    <w:rsid w:val="00C67213"/>
    <w:rsid w:val="00C67727"/>
    <w:rsid w:val="00C67827"/>
    <w:rsid w:val="00C6784A"/>
    <w:rsid w:val="00C67A82"/>
    <w:rsid w:val="00C67C4A"/>
    <w:rsid w:val="00C701E1"/>
    <w:rsid w:val="00C70812"/>
    <w:rsid w:val="00C70A54"/>
    <w:rsid w:val="00C70B98"/>
    <w:rsid w:val="00C70E39"/>
    <w:rsid w:val="00C7148F"/>
    <w:rsid w:val="00C72447"/>
    <w:rsid w:val="00C72B78"/>
    <w:rsid w:val="00C73059"/>
    <w:rsid w:val="00C731ED"/>
    <w:rsid w:val="00C73303"/>
    <w:rsid w:val="00C73638"/>
    <w:rsid w:val="00C745AE"/>
    <w:rsid w:val="00C74A7D"/>
    <w:rsid w:val="00C74DEA"/>
    <w:rsid w:val="00C7509C"/>
    <w:rsid w:val="00C762FE"/>
    <w:rsid w:val="00C77082"/>
    <w:rsid w:val="00C779A9"/>
    <w:rsid w:val="00C77AFF"/>
    <w:rsid w:val="00C77ED1"/>
    <w:rsid w:val="00C80ACA"/>
    <w:rsid w:val="00C813DD"/>
    <w:rsid w:val="00C816E7"/>
    <w:rsid w:val="00C81CBE"/>
    <w:rsid w:val="00C820EF"/>
    <w:rsid w:val="00C833D6"/>
    <w:rsid w:val="00C834B5"/>
    <w:rsid w:val="00C83DE1"/>
    <w:rsid w:val="00C85012"/>
    <w:rsid w:val="00C8509F"/>
    <w:rsid w:val="00C850B4"/>
    <w:rsid w:val="00C850F2"/>
    <w:rsid w:val="00C852F6"/>
    <w:rsid w:val="00C85356"/>
    <w:rsid w:val="00C85C6C"/>
    <w:rsid w:val="00C865F8"/>
    <w:rsid w:val="00C872F1"/>
    <w:rsid w:val="00C907AD"/>
    <w:rsid w:val="00C90AF8"/>
    <w:rsid w:val="00C92F08"/>
    <w:rsid w:val="00C9310E"/>
    <w:rsid w:val="00C93344"/>
    <w:rsid w:val="00C934C2"/>
    <w:rsid w:val="00C93BF9"/>
    <w:rsid w:val="00C93F99"/>
    <w:rsid w:val="00C946FE"/>
    <w:rsid w:val="00C95693"/>
    <w:rsid w:val="00C958F8"/>
    <w:rsid w:val="00C9647D"/>
    <w:rsid w:val="00C96509"/>
    <w:rsid w:val="00C96D6B"/>
    <w:rsid w:val="00C970E4"/>
    <w:rsid w:val="00C97762"/>
    <w:rsid w:val="00C97992"/>
    <w:rsid w:val="00C97B8A"/>
    <w:rsid w:val="00CA0318"/>
    <w:rsid w:val="00CA1354"/>
    <w:rsid w:val="00CA1975"/>
    <w:rsid w:val="00CA31B7"/>
    <w:rsid w:val="00CA3416"/>
    <w:rsid w:val="00CA35A9"/>
    <w:rsid w:val="00CA3875"/>
    <w:rsid w:val="00CA3F2E"/>
    <w:rsid w:val="00CA40DD"/>
    <w:rsid w:val="00CA5C17"/>
    <w:rsid w:val="00CA6D17"/>
    <w:rsid w:val="00CA6E75"/>
    <w:rsid w:val="00CA79F0"/>
    <w:rsid w:val="00CA7B67"/>
    <w:rsid w:val="00CA7F14"/>
    <w:rsid w:val="00CB0163"/>
    <w:rsid w:val="00CB0171"/>
    <w:rsid w:val="00CB0C78"/>
    <w:rsid w:val="00CB0FC2"/>
    <w:rsid w:val="00CB19DF"/>
    <w:rsid w:val="00CB2B2C"/>
    <w:rsid w:val="00CB2B61"/>
    <w:rsid w:val="00CB2D95"/>
    <w:rsid w:val="00CB507E"/>
    <w:rsid w:val="00CB5B27"/>
    <w:rsid w:val="00CB6586"/>
    <w:rsid w:val="00CB6CB9"/>
    <w:rsid w:val="00CB74C6"/>
    <w:rsid w:val="00CC0C0E"/>
    <w:rsid w:val="00CC11A5"/>
    <w:rsid w:val="00CC15C5"/>
    <w:rsid w:val="00CC1983"/>
    <w:rsid w:val="00CC1DE1"/>
    <w:rsid w:val="00CC200E"/>
    <w:rsid w:val="00CC21C5"/>
    <w:rsid w:val="00CC2D31"/>
    <w:rsid w:val="00CC36AA"/>
    <w:rsid w:val="00CC39AC"/>
    <w:rsid w:val="00CC556B"/>
    <w:rsid w:val="00CC5F33"/>
    <w:rsid w:val="00CC60CE"/>
    <w:rsid w:val="00CC720D"/>
    <w:rsid w:val="00CC7C00"/>
    <w:rsid w:val="00CD0306"/>
    <w:rsid w:val="00CD0BAC"/>
    <w:rsid w:val="00CD103A"/>
    <w:rsid w:val="00CD1259"/>
    <w:rsid w:val="00CD1723"/>
    <w:rsid w:val="00CD1A28"/>
    <w:rsid w:val="00CD1BF6"/>
    <w:rsid w:val="00CD20DC"/>
    <w:rsid w:val="00CD29EF"/>
    <w:rsid w:val="00CD300A"/>
    <w:rsid w:val="00CD3637"/>
    <w:rsid w:val="00CD3D36"/>
    <w:rsid w:val="00CD4400"/>
    <w:rsid w:val="00CD4F2E"/>
    <w:rsid w:val="00CD4F38"/>
    <w:rsid w:val="00CD6538"/>
    <w:rsid w:val="00CD6B0E"/>
    <w:rsid w:val="00CD6E18"/>
    <w:rsid w:val="00CE0101"/>
    <w:rsid w:val="00CE0690"/>
    <w:rsid w:val="00CE14FA"/>
    <w:rsid w:val="00CE17C8"/>
    <w:rsid w:val="00CE1FF9"/>
    <w:rsid w:val="00CE2C36"/>
    <w:rsid w:val="00CE2EF8"/>
    <w:rsid w:val="00CE3155"/>
    <w:rsid w:val="00CE32D3"/>
    <w:rsid w:val="00CE347D"/>
    <w:rsid w:val="00CE475E"/>
    <w:rsid w:val="00CE4E34"/>
    <w:rsid w:val="00CE4F27"/>
    <w:rsid w:val="00CE5248"/>
    <w:rsid w:val="00CE5D95"/>
    <w:rsid w:val="00CE61F4"/>
    <w:rsid w:val="00CE6845"/>
    <w:rsid w:val="00CE6F1A"/>
    <w:rsid w:val="00CE709A"/>
    <w:rsid w:val="00CE7C81"/>
    <w:rsid w:val="00CE7E83"/>
    <w:rsid w:val="00CF058F"/>
    <w:rsid w:val="00CF05AC"/>
    <w:rsid w:val="00CF100D"/>
    <w:rsid w:val="00CF2530"/>
    <w:rsid w:val="00CF28E1"/>
    <w:rsid w:val="00CF2B39"/>
    <w:rsid w:val="00CF2FDC"/>
    <w:rsid w:val="00CF384F"/>
    <w:rsid w:val="00CF41A0"/>
    <w:rsid w:val="00CF5A12"/>
    <w:rsid w:val="00CF5CE1"/>
    <w:rsid w:val="00CF6070"/>
    <w:rsid w:val="00CF67F9"/>
    <w:rsid w:val="00CF6A4D"/>
    <w:rsid w:val="00CF6FA8"/>
    <w:rsid w:val="00CF71E3"/>
    <w:rsid w:val="00CF763A"/>
    <w:rsid w:val="00CF7DD7"/>
    <w:rsid w:val="00CF7E1F"/>
    <w:rsid w:val="00D007FC"/>
    <w:rsid w:val="00D008F5"/>
    <w:rsid w:val="00D00B8E"/>
    <w:rsid w:val="00D01A16"/>
    <w:rsid w:val="00D01E36"/>
    <w:rsid w:val="00D032C3"/>
    <w:rsid w:val="00D03655"/>
    <w:rsid w:val="00D03B85"/>
    <w:rsid w:val="00D0425E"/>
    <w:rsid w:val="00D0459C"/>
    <w:rsid w:val="00D04943"/>
    <w:rsid w:val="00D04EA9"/>
    <w:rsid w:val="00D04EF2"/>
    <w:rsid w:val="00D05304"/>
    <w:rsid w:val="00D053A3"/>
    <w:rsid w:val="00D05676"/>
    <w:rsid w:val="00D05BF6"/>
    <w:rsid w:val="00D06D0B"/>
    <w:rsid w:val="00D06E74"/>
    <w:rsid w:val="00D06F7E"/>
    <w:rsid w:val="00D107C6"/>
    <w:rsid w:val="00D10B35"/>
    <w:rsid w:val="00D112F0"/>
    <w:rsid w:val="00D1195F"/>
    <w:rsid w:val="00D11C21"/>
    <w:rsid w:val="00D13088"/>
    <w:rsid w:val="00D13670"/>
    <w:rsid w:val="00D13800"/>
    <w:rsid w:val="00D13C63"/>
    <w:rsid w:val="00D1442A"/>
    <w:rsid w:val="00D153EE"/>
    <w:rsid w:val="00D15612"/>
    <w:rsid w:val="00D15B74"/>
    <w:rsid w:val="00D15C02"/>
    <w:rsid w:val="00D15CB7"/>
    <w:rsid w:val="00D1602A"/>
    <w:rsid w:val="00D1666C"/>
    <w:rsid w:val="00D1702E"/>
    <w:rsid w:val="00D171EA"/>
    <w:rsid w:val="00D176A2"/>
    <w:rsid w:val="00D201ED"/>
    <w:rsid w:val="00D20448"/>
    <w:rsid w:val="00D2091E"/>
    <w:rsid w:val="00D21B1B"/>
    <w:rsid w:val="00D22125"/>
    <w:rsid w:val="00D230F0"/>
    <w:rsid w:val="00D23500"/>
    <w:rsid w:val="00D236B1"/>
    <w:rsid w:val="00D23A67"/>
    <w:rsid w:val="00D23BF5"/>
    <w:rsid w:val="00D23DC4"/>
    <w:rsid w:val="00D24B89"/>
    <w:rsid w:val="00D255F5"/>
    <w:rsid w:val="00D257FC"/>
    <w:rsid w:val="00D25CE5"/>
    <w:rsid w:val="00D25E3F"/>
    <w:rsid w:val="00D25E4B"/>
    <w:rsid w:val="00D26115"/>
    <w:rsid w:val="00D261E4"/>
    <w:rsid w:val="00D262DB"/>
    <w:rsid w:val="00D2652E"/>
    <w:rsid w:val="00D26AA3"/>
    <w:rsid w:val="00D26DF3"/>
    <w:rsid w:val="00D270F5"/>
    <w:rsid w:val="00D308E7"/>
    <w:rsid w:val="00D309BA"/>
    <w:rsid w:val="00D30ABF"/>
    <w:rsid w:val="00D30EF2"/>
    <w:rsid w:val="00D3118D"/>
    <w:rsid w:val="00D31A78"/>
    <w:rsid w:val="00D31FB8"/>
    <w:rsid w:val="00D321F7"/>
    <w:rsid w:val="00D3286B"/>
    <w:rsid w:val="00D3311A"/>
    <w:rsid w:val="00D35856"/>
    <w:rsid w:val="00D3601C"/>
    <w:rsid w:val="00D363BB"/>
    <w:rsid w:val="00D367F2"/>
    <w:rsid w:val="00D36A77"/>
    <w:rsid w:val="00D37136"/>
    <w:rsid w:val="00D37D2D"/>
    <w:rsid w:val="00D37F3A"/>
    <w:rsid w:val="00D4016C"/>
    <w:rsid w:val="00D40C06"/>
    <w:rsid w:val="00D411CB"/>
    <w:rsid w:val="00D41333"/>
    <w:rsid w:val="00D4167A"/>
    <w:rsid w:val="00D419F1"/>
    <w:rsid w:val="00D428E1"/>
    <w:rsid w:val="00D42F8C"/>
    <w:rsid w:val="00D43515"/>
    <w:rsid w:val="00D43F70"/>
    <w:rsid w:val="00D44980"/>
    <w:rsid w:val="00D4529D"/>
    <w:rsid w:val="00D45841"/>
    <w:rsid w:val="00D461E9"/>
    <w:rsid w:val="00D469DD"/>
    <w:rsid w:val="00D477D0"/>
    <w:rsid w:val="00D47B44"/>
    <w:rsid w:val="00D47E70"/>
    <w:rsid w:val="00D47E84"/>
    <w:rsid w:val="00D50598"/>
    <w:rsid w:val="00D507EB"/>
    <w:rsid w:val="00D517B5"/>
    <w:rsid w:val="00D517BA"/>
    <w:rsid w:val="00D5184F"/>
    <w:rsid w:val="00D5188E"/>
    <w:rsid w:val="00D52293"/>
    <w:rsid w:val="00D53095"/>
    <w:rsid w:val="00D5340B"/>
    <w:rsid w:val="00D539C9"/>
    <w:rsid w:val="00D5457F"/>
    <w:rsid w:val="00D54786"/>
    <w:rsid w:val="00D54C05"/>
    <w:rsid w:val="00D55E14"/>
    <w:rsid w:val="00D56E5E"/>
    <w:rsid w:val="00D5741B"/>
    <w:rsid w:val="00D57A17"/>
    <w:rsid w:val="00D57CBD"/>
    <w:rsid w:val="00D60389"/>
    <w:rsid w:val="00D61487"/>
    <w:rsid w:val="00D61A8E"/>
    <w:rsid w:val="00D61BF6"/>
    <w:rsid w:val="00D6224D"/>
    <w:rsid w:val="00D62844"/>
    <w:rsid w:val="00D628B8"/>
    <w:rsid w:val="00D634E8"/>
    <w:rsid w:val="00D63BB5"/>
    <w:rsid w:val="00D64010"/>
    <w:rsid w:val="00D64328"/>
    <w:rsid w:val="00D64402"/>
    <w:rsid w:val="00D64512"/>
    <w:rsid w:val="00D64712"/>
    <w:rsid w:val="00D64CA0"/>
    <w:rsid w:val="00D64EAE"/>
    <w:rsid w:val="00D66F4E"/>
    <w:rsid w:val="00D66FF2"/>
    <w:rsid w:val="00D67512"/>
    <w:rsid w:val="00D67C86"/>
    <w:rsid w:val="00D70409"/>
    <w:rsid w:val="00D70887"/>
    <w:rsid w:val="00D70BA6"/>
    <w:rsid w:val="00D71030"/>
    <w:rsid w:val="00D713C8"/>
    <w:rsid w:val="00D71599"/>
    <w:rsid w:val="00D71DCF"/>
    <w:rsid w:val="00D724E8"/>
    <w:rsid w:val="00D72595"/>
    <w:rsid w:val="00D726FF"/>
    <w:rsid w:val="00D72CFA"/>
    <w:rsid w:val="00D7382A"/>
    <w:rsid w:val="00D738DA"/>
    <w:rsid w:val="00D7457A"/>
    <w:rsid w:val="00D7499F"/>
    <w:rsid w:val="00D74EDC"/>
    <w:rsid w:val="00D74EEE"/>
    <w:rsid w:val="00D74FDD"/>
    <w:rsid w:val="00D755D1"/>
    <w:rsid w:val="00D7711D"/>
    <w:rsid w:val="00D80245"/>
    <w:rsid w:val="00D803A7"/>
    <w:rsid w:val="00D80683"/>
    <w:rsid w:val="00D81446"/>
    <w:rsid w:val="00D817AA"/>
    <w:rsid w:val="00D82DD9"/>
    <w:rsid w:val="00D84E31"/>
    <w:rsid w:val="00D85FDA"/>
    <w:rsid w:val="00D86640"/>
    <w:rsid w:val="00D8714C"/>
    <w:rsid w:val="00D876C8"/>
    <w:rsid w:val="00D879E3"/>
    <w:rsid w:val="00D87F12"/>
    <w:rsid w:val="00D902D3"/>
    <w:rsid w:val="00D9188B"/>
    <w:rsid w:val="00D91CAD"/>
    <w:rsid w:val="00D92682"/>
    <w:rsid w:val="00D92DCD"/>
    <w:rsid w:val="00D93825"/>
    <w:rsid w:val="00D9447F"/>
    <w:rsid w:val="00D95032"/>
    <w:rsid w:val="00D95D4D"/>
    <w:rsid w:val="00D96073"/>
    <w:rsid w:val="00D97B09"/>
    <w:rsid w:val="00DA0429"/>
    <w:rsid w:val="00DA0927"/>
    <w:rsid w:val="00DA0CD2"/>
    <w:rsid w:val="00DA132A"/>
    <w:rsid w:val="00DA23FB"/>
    <w:rsid w:val="00DA2752"/>
    <w:rsid w:val="00DA2AED"/>
    <w:rsid w:val="00DA2D71"/>
    <w:rsid w:val="00DA30B9"/>
    <w:rsid w:val="00DA3276"/>
    <w:rsid w:val="00DA3347"/>
    <w:rsid w:val="00DA33FD"/>
    <w:rsid w:val="00DA3623"/>
    <w:rsid w:val="00DA378F"/>
    <w:rsid w:val="00DA411E"/>
    <w:rsid w:val="00DA4196"/>
    <w:rsid w:val="00DA4258"/>
    <w:rsid w:val="00DA437D"/>
    <w:rsid w:val="00DA58B1"/>
    <w:rsid w:val="00DA58F7"/>
    <w:rsid w:val="00DA61BB"/>
    <w:rsid w:val="00DA66EF"/>
    <w:rsid w:val="00DA6880"/>
    <w:rsid w:val="00DA7080"/>
    <w:rsid w:val="00DA7E40"/>
    <w:rsid w:val="00DB02EB"/>
    <w:rsid w:val="00DB0A78"/>
    <w:rsid w:val="00DB0CAE"/>
    <w:rsid w:val="00DB0D37"/>
    <w:rsid w:val="00DB0E4D"/>
    <w:rsid w:val="00DB0FA9"/>
    <w:rsid w:val="00DB153C"/>
    <w:rsid w:val="00DB1875"/>
    <w:rsid w:val="00DB199B"/>
    <w:rsid w:val="00DB25B6"/>
    <w:rsid w:val="00DB32AB"/>
    <w:rsid w:val="00DB411D"/>
    <w:rsid w:val="00DB493E"/>
    <w:rsid w:val="00DB4A3F"/>
    <w:rsid w:val="00DB4B16"/>
    <w:rsid w:val="00DB4DFB"/>
    <w:rsid w:val="00DB4E15"/>
    <w:rsid w:val="00DB5047"/>
    <w:rsid w:val="00DB51D7"/>
    <w:rsid w:val="00DB5585"/>
    <w:rsid w:val="00DB5682"/>
    <w:rsid w:val="00DB5B57"/>
    <w:rsid w:val="00DB6032"/>
    <w:rsid w:val="00DB62AB"/>
    <w:rsid w:val="00DB6539"/>
    <w:rsid w:val="00DB69A3"/>
    <w:rsid w:val="00DB7055"/>
    <w:rsid w:val="00DB782A"/>
    <w:rsid w:val="00DB7A83"/>
    <w:rsid w:val="00DC03E1"/>
    <w:rsid w:val="00DC0849"/>
    <w:rsid w:val="00DC1235"/>
    <w:rsid w:val="00DC1365"/>
    <w:rsid w:val="00DC1449"/>
    <w:rsid w:val="00DC211D"/>
    <w:rsid w:val="00DC2F58"/>
    <w:rsid w:val="00DC40DC"/>
    <w:rsid w:val="00DC4148"/>
    <w:rsid w:val="00DC4172"/>
    <w:rsid w:val="00DC49E2"/>
    <w:rsid w:val="00DC4A18"/>
    <w:rsid w:val="00DC4B22"/>
    <w:rsid w:val="00DC64FC"/>
    <w:rsid w:val="00DC7488"/>
    <w:rsid w:val="00DC77EF"/>
    <w:rsid w:val="00DC7E36"/>
    <w:rsid w:val="00DD050C"/>
    <w:rsid w:val="00DD0B8D"/>
    <w:rsid w:val="00DD1161"/>
    <w:rsid w:val="00DD1C6E"/>
    <w:rsid w:val="00DD2857"/>
    <w:rsid w:val="00DD28E6"/>
    <w:rsid w:val="00DD29C4"/>
    <w:rsid w:val="00DD2C3F"/>
    <w:rsid w:val="00DD2CC4"/>
    <w:rsid w:val="00DD3714"/>
    <w:rsid w:val="00DD3A52"/>
    <w:rsid w:val="00DD3B12"/>
    <w:rsid w:val="00DD445D"/>
    <w:rsid w:val="00DD4918"/>
    <w:rsid w:val="00DD4E87"/>
    <w:rsid w:val="00DD5E62"/>
    <w:rsid w:val="00DD64DD"/>
    <w:rsid w:val="00DD6972"/>
    <w:rsid w:val="00DD6CCC"/>
    <w:rsid w:val="00DD6EA5"/>
    <w:rsid w:val="00DD6F4D"/>
    <w:rsid w:val="00DD6FF3"/>
    <w:rsid w:val="00DD7C12"/>
    <w:rsid w:val="00DE1AEA"/>
    <w:rsid w:val="00DE1D5E"/>
    <w:rsid w:val="00DE2117"/>
    <w:rsid w:val="00DE2522"/>
    <w:rsid w:val="00DE28CF"/>
    <w:rsid w:val="00DE33EB"/>
    <w:rsid w:val="00DE33FF"/>
    <w:rsid w:val="00DE4428"/>
    <w:rsid w:val="00DE494E"/>
    <w:rsid w:val="00DE4B27"/>
    <w:rsid w:val="00DE4F55"/>
    <w:rsid w:val="00DE502B"/>
    <w:rsid w:val="00DE5265"/>
    <w:rsid w:val="00DE55AD"/>
    <w:rsid w:val="00DE5993"/>
    <w:rsid w:val="00DE74B8"/>
    <w:rsid w:val="00DE767C"/>
    <w:rsid w:val="00DF1FD8"/>
    <w:rsid w:val="00DF451D"/>
    <w:rsid w:val="00DF4536"/>
    <w:rsid w:val="00DF4708"/>
    <w:rsid w:val="00DF4DA8"/>
    <w:rsid w:val="00DF4F08"/>
    <w:rsid w:val="00DF4F53"/>
    <w:rsid w:val="00DF51D8"/>
    <w:rsid w:val="00DF522E"/>
    <w:rsid w:val="00DF6A9B"/>
    <w:rsid w:val="00DF7A79"/>
    <w:rsid w:val="00DF7CED"/>
    <w:rsid w:val="00E0037F"/>
    <w:rsid w:val="00E00A46"/>
    <w:rsid w:val="00E00C25"/>
    <w:rsid w:val="00E00D1C"/>
    <w:rsid w:val="00E01015"/>
    <w:rsid w:val="00E012C2"/>
    <w:rsid w:val="00E02845"/>
    <w:rsid w:val="00E02992"/>
    <w:rsid w:val="00E02B07"/>
    <w:rsid w:val="00E02B61"/>
    <w:rsid w:val="00E03070"/>
    <w:rsid w:val="00E035F5"/>
    <w:rsid w:val="00E03785"/>
    <w:rsid w:val="00E038E0"/>
    <w:rsid w:val="00E03D29"/>
    <w:rsid w:val="00E03DC3"/>
    <w:rsid w:val="00E0421F"/>
    <w:rsid w:val="00E04548"/>
    <w:rsid w:val="00E0476D"/>
    <w:rsid w:val="00E04928"/>
    <w:rsid w:val="00E0499F"/>
    <w:rsid w:val="00E05273"/>
    <w:rsid w:val="00E056C0"/>
    <w:rsid w:val="00E05819"/>
    <w:rsid w:val="00E05D88"/>
    <w:rsid w:val="00E0666A"/>
    <w:rsid w:val="00E0678D"/>
    <w:rsid w:val="00E06D09"/>
    <w:rsid w:val="00E073C4"/>
    <w:rsid w:val="00E07952"/>
    <w:rsid w:val="00E07E06"/>
    <w:rsid w:val="00E100CE"/>
    <w:rsid w:val="00E101B7"/>
    <w:rsid w:val="00E106F7"/>
    <w:rsid w:val="00E10DFF"/>
    <w:rsid w:val="00E114AF"/>
    <w:rsid w:val="00E117A5"/>
    <w:rsid w:val="00E11AA2"/>
    <w:rsid w:val="00E11B6D"/>
    <w:rsid w:val="00E11DD7"/>
    <w:rsid w:val="00E11EC9"/>
    <w:rsid w:val="00E12657"/>
    <w:rsid w:val="00E131A7"/>
    <w:rsid w:val="00E14367"/>
    <w:rsid w:val="00E14A14"/>
    <w:rsid w:val="00E158CA"/>
    <w:rsid w:val="00E15C5D"/>
    <w:rsid w:val="00E15DC6"/>
    <w:rsid w:val="00E162B9"/>
    <w:rsid w:val="00E16984"/>
    <w:rsid w:val="00E169B3"/>
    <w:rsid w:val="00E16A4D"/>
    <w:rsid w:val="00E17B91"/>
    <w:rsid w:val="00E200A3"/>
    <w:rsid w:val="00E20415"/>
    <w:rsid w:val="00E211F2"/>
    <w:rsid w:val="00E216F1"/>
    <w:rsid w:val="00E220D3"/>
    <w:rsid w:val="00E22568"/>
    <w:rsid w:val="00E23311"/>
    <w:rsid w:val="00E2381D"/>
    <w:rsid w:val="00E23A16"/>
    <w:rsid w:val="00E23DE2"/>
    <w:rsid w:val="00E245AF"/>
    <w:rsid w:val="00E24621"/>
    <w:rsid w:val="00E2463A"/>
    <w:rsid w:val="00E25DED"/>
    <w:rsid w:val="00E26461"/>
    <w:rsid w:val="00E26D90"/>
    <w:rsid w:val="00E26EBB"/>
    <w:rsid w:val="00E27194"/>
    <w:rsid w:val="00E272B3"/>
    <w:rsid w:val="00E279B1"/>
    <w:rsid w:val="00E30276"/>
    <w:rsid w:val="00E30348"/>
    <w:rsid w:val="00E309CE"/>
    <w:rsid w:val="00E30EB1"/>
    <w:rsid w:val="00E3103A"/>
    <w:rsid w:val="00E31067"/>
    <w:rsid w:val="00E312DF"/>
    <w:rsid w:val="00E31B2B"/>
    <w:rsid w:val="00E31C0A"/>
    <w:rsid w:val="00E3213D"/>
    <w:rsid w:val="00E32159"/>
    <w:rsid w:val="00E327CB"/>
    <w:rsid w:val="00E33098"/>
    <w:rsid w:val="00E33137"/>
    <w:rsid w:val="00E3365E"/>
    <w:rsid w:val="00E343D1"/>
    <w:rsid w:val="00E34A55"/>
    <w:rsid w:val="00E3501C"/>
    <w:rsid w:val="00E35F91"/>
    <w:rsid w:val="00E360EA"/>
    <w:rsid w:val="00E36478"/>
    <w:rsid w:val="00E37A1A"/>
    <w:rsid w:val="00E37F4F"/>
    <w:rsid w:val="00E37F94"/>
    <w:rsid w:val="00E40222"/>
    <w:rsid w:val="00E4034B"/>
    <w:rsid w:val="00E40571"/>
    <w:rsid w:val="00E40DB6"/>
    <w:rsid w:val="00E42044"/>
    <w:rsid w:val="00E4212E"/>
    <w:rsid w:val="00E421DF"/>
    <w:rsid w:val="00E427EB"/>
    <w:rsid w:val="00E432B9"/>
    <w:rsid w:val="00E45533"/>
    <w:rsid w:val="00E45636"/>
    <w:rsid w:val="00E47C16"/>
    <w:rsid w:val="00E47D4F"/>
    <w:rsid w:val="00E50EF3"/>
    <w:rsid w:val="00E5153C"/>
    <w:rsid w:val="00E51669"/>
    <w:rsid w:val="00E51B1C"/>
    <w:rsid w:val="00E52360"/>
    <w:rsid w:val="00E52CBE"/>
    <w:rsid w:val="00E5320A"/>
    <w:rsid w:val="00E5371E"/>
    <w:rsid w:val="00E53D57"/>
    <w:rsid w:val="00E54A23"/>
    <w:rsid w:val="00E54E10"/>
    <w:rsid w:val="00E55F0A"/>
    <w:rsid w:val="00E55F8A"/>
    <w:rsid w:val="00E56421"/>
    <w:rsid w:val="00E5653D"/>
    <w:rsid w:val="00E56C6E"/>
    <w:rsid w:val="00E5716E"/>
    <w:rsid w:val="00E57A03"/>
    <w:rsid w:val="00E57B9C"/>
    <w:rsid w:val="00E57E5F"/>
    <w:rsid w:val="00E60364"/>
    <w:rsid w:val="00E6060E"/>
    <w:rsid w:val="00E60C39"/>
    <w:rsid w:val="00E611F4"/>
    <w:rsid w:val="00E619F3"/>
    <w:rsid w:val="00E61FFF"/>
    <w:rsid w:val="00E6294A"/>
    <w:rsid w:val="00E63168"/>
    <w:rsid w:val="00E63299"/>
    <w:rsid w:val="00E637F1"/>
    <w:rsid w:val="00E63DC7"/>
    <w:rsid w:val="00E6446D"/>
    <w:rsid w:val="00E644DE"/>
    <w:rsid w:val="00E6451E"/>
    <w:rsid w:val="00E645D0"/>
    <w:rsid w:val="00E64AAA"/>
    <w:rsid w:val="00E657F5"/>
    <w:rsid w:val="00E6648F"/>
    <w:rsid w:val="00E66EC0"/>
    <w:rsid w:val="00E70454"/>
    <w:rsid w:val="00E7048C"/>
    <w:rsid w:val="00E70A15"/>
    <w:rsid w:val="00E70AE6"/>
    <w:rsid w:val="00E722FC"/>
    <w:rsid w:val="00E72F19"/>
    <w:rsid w:val="00E7335A"/>
    <w:rsid w:val="00E738F3"/>
    <w:rsid w:val="00E740F0"/>
    <w:rsid w:val="00E747FB"/>
    <w:rsid w:val="00E74D3B"/>
    <w:rsid w:val="00E7612F"/>
    <w:rsid w:val="00E76DD5"/>
    <w:rsid w:val="00E773F5"/>
    <w:rsid w:val="00E77967"/>
    <w:rsid w:val="00E80866"/>
    <w:rsid w:val="00E80BBD"/>
    <w:rsid w:val="00E81DE4"/>
    <w:rsid w:val="00E822BD"/>
    <w:rsid w:val="00E82719"/>
    <w:rsid w:val="00E82E4E"/>
    <w:rsid w:val="00E8339B"/>
    <w:rsid w:val="00E841D4"/>
    <w:rsid w:val="00E852E4"/>
    <w:rsid w:val="00E8535D"/>
    <w:rsid w:val="00E85511"/>
    <w:rsid w:val="00E86AB1"/>
    <w:rsid w:val="00E873C4"/>
    <w:rsid w:val="00E9007C"/>
    <w:rsid w:val="00E906FE"/>
    <w:rsid w:val="00E90792"/>
    <w:rsid w:val="00E90829"/>
    <w:rsid w:val="00E91FD9"/>
    <w:rsid w:val="00E92D04"/>
    <w:rsid w:val="00E9300E"/>
    <w:rsid w:val="00E934C6"/>
    <w:rsid w:val="00E93800"/>
    <w:rsid w:val="00E93B7F"/>
    <w:rsid w:val="00E93D41"/>
    <w:rsid w:val="00E94580"/>
    <w:rsid w:val="00E946C0"/>
    <w:rsid w:val="00E94F0D"/>
    <w:rsid w:val="00E95D97"/>
    <w:rsid w:val="00E9634F"/>
    <w:rsid w:val="00E963B6"/>
    <w:rsid w:val="00E96429"/>
    <w:rsid w:val="00E96697"/>
    <w:rsid w:val="00E96B4B"/>
    <w:rsid w:val="00E96D36"/>
    <w:rsid w:val="00E97077"/>
    <w:rsid w:val="00E97258"/>
    <w:rsid w:val="00E973BD"/>
    <w:rsid w:val="00E9745D"/>
    <w:rsid w:val="00E975D3"/>
    <w:rsid w:val="00E97687"/>
    <w:rsid w:val="00EA09DD"/>
    <w:rsid w:val="00EA1366"/>
    <w:rsid w:val="00EA17EB"/>
    <w:rsid w:val="00EA1900"/>
    <w:rsid w:val="00EA2480"/>
    <w:rsid w:val="00EA3874"/>
    <w:rsid w:val="00EA3B5C"/>
    <w:rsid w:val="00EA3BA2"/>
    <w:rsid w:val="00EA3C52"/>
    <w:rsid w:val="00EA3E52"/>
    <w:rsid w:val="00EA3FD0"/>
    <w:rsid w:val="00EA4B53"/>
    <w:rsid w:val="00EA4CC1"/>
    <w:rsid w:val="00EA5D08"/>
    <w:rsid w:val="00EA5E12"/>
    <w:rsid w:val="00EA63E6"/>
    <w:rsid w:val="00EA6AFB"/>
    <w:rsid w:val="00EA6E32"/>
    <w:rsid w:val="00EA71C3"/>
    <w:rsid w:val="00EA750E"/>
    <w:rsid w:val="00EB03C2"/>
    <w:rsid w:val="00EB0845"/>
    <w:rsid w:val="00EB14D1"/>
    <w:rsid w:val="00EB1609"/>
    <w:rsid w:val="00EB22C1"/>
    <w:rsid w:val="00EB2835"/>
    <w:rsid w:val="00EB2A0B"/>
    <w:rsid w:val="00EB2BD8"/>
    <w:rsid w:val="00EB3459"/>
    <w:rsid w:val="00EB35F7"/>
    <w:rsid w:val="00EB4A70"/>
    <w:rsid w:val="00EB4A97"/>
    <w:rsid w:val="00EB4C43"/>
    <w:rsid w:val="00EB4DCD"/>
    <w:rsid w:val="00EB53C9"/>
    <w:rsid w:val="00EB595F"/>
    <w:rsid w:val="00EB614E"/>
    <w:rsid w:val="00EB61B5"/>
    <w:rsid w:val="00EB6D38"/>
    <w:rsid w:val="00EB6E0F"/>
    <w:rsid w:val="00EB6F67"/>
    <w:rsid w:val="00EB75B6"/>
    <w:rsid w:val="00EB771E"/>
    <w:rsid w:val="00EB7F5F"/>
    <w:rsid w:val="00EC0C00"/>
    <w:rsid w:val="00EC1D16"/>
    <w:rsid w:val="00EC2132"/>
    <w:rsid w:val="00EC3364"/>
    <w:rsid w:val="00EC3FCD"/>
    <w:rsid w:val="00EC448C"/>
    <w:rsid w:val="00EC47CB"/>
    <w:rsid w:val="00EC5380"/>
    <w:rsid w:val="00EC559A"/>
    <w:rsid w:val="00EC5A40"/>
    <w:rsid w:val="00EC5DCA"/>
    <w:rsid w:val="00EC61C9"/>
    <w:rsid w:val="00EC6E5E"/>
    <w:rsid w:val="00ED000F"/>
    <w:rsid w:val="00ED01A7"/>
    <w:rsid w:val="00ED1603"/>
    <w:rsid w:val="00ED1A76"/>
    <w:rsid w:val="00ED1CD4"/>
    <w:rsid w:val="00ED20F3"/>
    <w:rsid w:val="00ED243A"/>
    <w:rsid w:val="00ED3DB8"/>
    <w:rsid w:val="00ED4209"/>
    <w:rsid w:val="00ED4642"/>
    <w:rsid w:val="00ED4712"/>
    <w:rsid w:val="00ED4E87"/>
    <w:rsid w:val="00ED542C"/>
    <w:rsid w:val="00ED5CC3"/>
    <w:rsid w:val="00ED644F"/>
    <w:rsid w:val="00ED699D"/>
    <w:rsid w:val="00ED6D4F"/>
    <w:rsid w:val="00ED7862"/>
    <w:rsid w:val="00ED7B17"/>
    <w:rsid w:val="00ED7B96"/>
    <w:rsid w:val="00EE1392"/>
    <w:rsid w:val="00EE3065"/>
    <w:rsid w:val="00EE34FF"/>
    <w:rsid w:val="00EE3768"/>
    <w:rsid w:val="00EE3893"/>
    <w:rsid w:val="00EE3C8D"/>
    <w:rsid w:val="00EE47F2"/>
    <w:rsid w:val="00EE5008"/>
    <w:rsid w:val="00EE5723"/>
    <w:rsid w:val="00EE57A4"/>
    <w:rsid w:val="00EE69F7"/>
    <w:rsid w:val="00EE6C6D"/>
    <w:rsid w:val="00EE6D0F"/>
    <w:rsid w:val="00EE7346"/>
    <w:rsid w:val="00EF0192"/>
    <w:rsid w:val="00EF06DB"/>
    <w:rsid w:val="00EF1AE0"/>
    <w:rsid w:val="00EF2086"/>
    <w:rsid w:val="00EF20EE"/>
    <w:rsid w:val="00EF2156"/>
    <w:rsid w:val="00EF2422"/>
    <w:rsid w:val="00EF2A5C"/>
    <w:rsid w:val="00EF2C66"/>
    <w:rsid w:val="00EF3842"/>
    <w:rsid w:val="00EF3ACF"/>
    <w:rsid w:val="00EF4430"/>
    <w:rsid w:val="00EF494D"/>
    <w:rsid w:val="00EF5D65"/>
    <w:rsid w:val="00EF5D84"/>
    <w:rsid w:val="00EF5EDA"/>
    <w:rsid w:val="00EF6677"/>
    <w:rsid w:val="00EF6921"/>
    <w:rsid w:val="00EF6A1C"/>
    <w:rsid w:val="00EF6ACF"/>
    <w:rsid w:val="00EF6DA4"/>
    <w:rsid w:val="00EF7891"/>
    <w:rsid w:val="00F007DC"/>
    <w:rsid w:val="00F00C3A"/>
    <w:rsid w:val="00F00DED"/>
    <w:rsid w:val="00F00EDF"/>
    <w:rsid w:val="00F0115B"/>
    <w:rsid w:val="00F015C1"/>
    <w:rsid w:val="00F018C3"/>
    <w:rsid w:val="00F024F2"/>
    <w:rsid w:val="00F02576"/>
    <w:rsid w:val="00F02778"/>
    <w:rsid w:val="00F02CEB"/>
    <w:rsid w:val="00F035A9"/>
    <w:rsid w:val="00F0398E"/>
    <w:rsid w:val="00F043BB"/>
    <w:rsid w:val="00F043F7"/>
    <w:rsid w:val="00F044ED"/>
    <w:rsid w:val="00F04CD6"/>
    <w:rsid w:val="00F0560A"/>
    <w:rsid w:val="00F063F3"/>
    <w:rsid w:val="00F07008"/>
    <w:rsid w:val="00F074E3"/>
    <w:rsid w:val="00F074ED"/>
    <w:rsid w:val="00F10DBE"/>
    <w:rsid w:val="00F10FAD"/>
    <w:rsid w:val="00F11748"/>
    <w:rsid w:val="00F1200E"/>
    <w:rsid w:val="00F122B1"/>
    <w:rsid w:val="00F129DC"/>
    <w:rsid w:val="00F12EE3"/>
    <w:rsid w:val="00F132B5"/>
    <w:rsid w:val="00F1449F"/>
    <w:rsid w:val="00F14868"/>
    <w:rsid w:val="00F1567E"/>
    <w:rsid w:val="00F16125"/>
    <w:rsid w:val="00F16277"/>
    <w:rsid w:val="00F16A99"/>
    <w:rsid w:val="00F16AD1"/>
    <w:rsid w:val="00F176B4"/>
    <w:rsid w:val="00F2041E"/>
    <w:rsid w:val="00F2055E"/>
    <w:rsid w:val="00F2074D"/>
    <w:rsid w:val="00F20EA6"/>
    <w:rsid w:val="00F21275"/>
    <w:rsid w:val="00F214A8"/>
    <w:rsid w:val="00F216F4"/>
    <w:rsid w:val="00F2184E"/>
    <w:rsid w:val="00F220FB"/>
    <w:rsid w:val="00F224B0"/>
    <w:rsid w:val="00F24D95"/>
    <w:rsid w:val="00F252BE"/>
    <w:rsid w:val="00F2583A"/>
    <w:rsid w:val="00F25F7F"/>
    <w:rsid w:val="00F26109"/>
    <w:rsid w:val="00F2656B"/>
    <w:rsid w:val="00F2738E"/>
    <w:rsid w:val="00F275A9"/>
    <w:rsid w:val="00F2785C"/>
    <w:rsid w:val="00F27AAA"/>
    <w:rsid w:val="00F27BB0"/>
    <w:rsid w:val="00F27E94"/>
    <w:rsid w:val="00F27EF5"/>
    <w:rsid w:val="00F303FA"/>
    <w:rsid w:val="00F3069B"/>
    <w:rsid w:val="00F30C5A"/>
    <w:rsid w:val="00F30CE1"/>
    <w:rsid w:val="00F31572"/>
    <w:rsid w:val="00F318C4"/>
    <w:rsid w:val="00F31F95"/>
    <w:rsid w:val="00F33DEC"/>
    <w:rsid w:val="00F3427D"/>
    <w:rsid w:val="00F34845"/>
    <w:rsid w:val="00F3487F"/>
    <w:rsid w:val="00F34B89"/>
    <w:rsid w:val="00F357CD"/>
    <w:rsid w:val="00F3598D"/>
    <w:rsid w:val="00F3614D"/>
    <w:rsid w:val="00F361F8"/>
    <w:rsid w:val="00F365AB"/>
    <w:rsid w:val="00F37545"/>
    <w:rsid w:val="00F40323"/>
    <w:rsid w:val="00F405C1"/>
    <w:rsid w:val="00F419DB"/>
    <w:rsid w:val="00F424A1"/>
    <w:rsid w:val="00F42DA8"/>
    <w:rsid w:val="00F43939"/>
    <w:rsid w:val="00F43D85"/>
    <w:rsid w:val="00F44117"/>
    <w:rsid w:val="00F44C91"/>
    <w:rsid w:val="00F44D9C"/>
    <w:rsid w:val="00F451E5"/>
    <w:rsid w:val="00F4537D"/>
    <w:rsid w:val="00F4550E"/>
    <w:rsid w:val="00F45C49"/>
    <w:rsid w:val="00F46534"/>
    <w:rsid w:val="00F46A8D"/>
    <w:rsid w:val="00F46CED"/>
    <w:rsid w:val="00F46D12"/>
    <w:rsid w:val="00F47593"/>
    <w:rsid w:val="00F4768C"/>
    <w:rsid w:val="00F47E32"/>
    <w:rsid w:val="00F5155C"/>
    <w:rsid w:val="00F5168F"/>
    <w:rsid w:val="00F5170D"/>
    <w:rsid w:val="00F51D9E"/>
    <w:rsid w:val="00F52545"/>
    <w:rsid w:val="00F527C1"/>
    <w:rsid w:val="00F52E2C"/>
    <w:rsid w:val="00F53BDB"/>
    <w:rsid w:val="00F54831"/>
    <w:rsid w:val="00F5512C"/>
    <w:rsid w:val="00F55425"/>
    <w:rsid w:val="00F55DD1"/>
    <w:rsid w:val="00F561C1"/>
    <w:rsid w:val="00F569A4"/>
    <w:rsid w:val="00F56E09"/>
    <w:rsid w:val="00F570DC"/>
    <w:rsid w:val="00F57359"/>
    <w:rsid w:val="00F57CB8"/>
    <w:rsid w:val="00F601FD"/>
    <w:rsid w:val="00F6032E"/>
    <w:rsid w:val="00F603B0"/>
    <w:rsid w:val="00F60E38"/>
    <w:rsid w:val="00F6116A"/>
    <w:rsid w:val="00F61B15"/>
    <w:rsid w:val="00F61E83"/>
    <w:rsid w:val="00F63108"/>
    <w:rsid w:val="00F631DF"/>
    <w:rsid w:val="00F63C3A"/>
    <w:rsid w:val="00F63FE5"/>
    <w:rsid w:val="00F6456E"/>
    <w:rsid w:val="00F648F8"/>
    <w:rsid w:val="00F64B24"/>
    <w:rsid w:val="00F652C1"/>
    <w:rsid w:val="00F655C1"/>
    <w:rsid w:val="00F65870"/>
    <w:rsid w:val="00F65AFE"/>
    <w:rsid w:val="00F65FDA"/>
    <w:rsid w:val="00F66966"/>
    <w:rsid w:val="00F6698D"/>
    <w:rsid w:val="00F66A5E"/>
    <w:rsid w:val="00F673EA"/>
    <w:rsid w:val="00F6770E"/>
    <w:rsid w:val="00F70CAB"/>
    <w:rsid w:val="00F716E1"/>
    <w:rsid w:val="00F71964"/>
    <w:rsid w:val="00F71D34"/>
    <w:rsid w:val="00F71E88"/>
    <w:rsid w:val="00F721A3"/>
    <w:rsid w:val="00F72BA4"/>
    <w:rsid w:val="00F73E3B"/>
    <w:rsid w:val="00F7445C"/>
    <w:rsid w:val="00F74D4D"/>
    <w:rsid w:val="00F75E6C"/>
    <w:rsid w:val="00F768A9"/>
    <w:rsid w:val="00F76942"/>
    <w:rsid w:val="00F769A3"/>
    <w:rsid w:val="00F77313"/>
    <w:rsid w:val="00F77A7C"/>
    <w:rsid w:val="00F77B42"/>
    <w:rsid w:val="00F800EE"/>
    <w:rsid w:val="00F80859"/>
    <w:rsid w:val="00F817FC"/>
    <w:rsid w:val="00F81F82"/>
    <w:rsid w:val="00F8223C"/>
    <w:rsid w:val="00F82EE5"/>
    <w:rsid w:val="00F83240"/>
    <w:rsid w:val="00F8362E"/>
    <w:rsid w:val="00F8408A"/>
    <w:rsid w:val="00F8411F"/>
    <w:rsid w:val="00F85431"/>
    <w:rsid w:val="00F8584B"/>
    <w:rsid w:val="00F85F4F"/>
    <w:rsid w:val="00F86074"/>
    <w:rsid w:val="00F86C66"/>
    <w:rsid w:val="00F879AC"/>
    <w:rsid w:val="00F87B3A"/>
    <w:rsid w:val="00F87EF0"/>
    <w:rsid w:val="00F90149"/>
    <w:rsid w:val="00F901DB"/>
    <w:rsid w:val="00F90522"/>
    <w:rsid w:val="00F906C1"/>
    <w:rsid w:val="00F9093A"/>
    <w:rsid w:val="00F91179"/>
    <w:rsid w:val="00F9139E"/>
    <w:rsid w:val="00F918B2"/>
    <w:rsid w:val="00F91F46"/>
    <w:rsid w:val="00F925BF"/>
    <w:rsid w:val="00F9306C"/>
    <w:rsid w:val="00F933C3"/>
    <w:rsid w:val="00F93C52"/>
    <w:rsid w:val="00F93FDA"/>
    <w:rsid w:val="00F948BF"/>
    <w:rsid w:val="00F94C8A"/>
    <w:rsid w:val="00F94E77"/>
    <w:rsid w:val="00F95158"/>
    <w:rsid w:val="00F9611D"/>
    <w:rsid w:val="00F96307"/>
    <w:rsid w:val="00F96331"/>
    <w:rsid w:val="00F963DA"/>
    <w:rsid w:val="00F96404"/>
    <w:rsid w:val="00F976BC"/>
    <w:rsid w:val="00F97A51"/>
    <w:rsid w:val="00F97C2D"/>
    <w:rsid w:val="00F97E03"/>
    <w:rsid w:val="00FA0BE9"/>
    <w:rsid w:val="00FA0C3D"/>
    <w:rsid w:val="00FA0E0F"/>
    <w:rsid w:val="00FA1AA1"/>
    <w:rsid w:val="00FA1FC1"/>
    <w:rsid w:val="00FA2138"/>
    <w:rsid w:val="00FA25B6"/>
    <w:rsid w:val="00FA29E1"/>
    <w:rsid w:val="00FA3077"/>
    <w:rsid w:val="00FA3626"/>
    <w:rsid w:val="00FA36EB"/>
    <w:rsid w:val="00FA38CC"/>
    <w:rsid w:val="00FA48FD"/>
    <w:rsid w:val="00FA50B5"/>
    <w:rsid w:val="00FA5AC7"/>
    <w:rsid w:val="00FA5B5C"/>
    <w:rsid w:val="00FA5BB5"/>
    <w:rsid w:val="00FA5EDC"/>
    <w:rsid w:val="00FA6290"/>
    <w:rsid w:val="00FA7621"/>
    <w:rsid w:val="00FA7C60"/>
    <w:rsid w:val="00FB01D0"/>
    <w:rsid w:val="00FB041D"/>
    <w:rsid w:val="00FB0500"/>
    <w:rsid w:val="00FB10C5"/>
    <w:rsid w:val="00FB129A"/>
    <w:rsid w:val="00FB16ED"/>
    <w:rsid w:val="00FB1A1D"/>
    <w:rsid w:val="00FB1CC3"/>
    <w:rsid w:val="00FB2163"/>
    <w:rsid w:val="00FB33C8"/>
    <w:rsid w:val="00FB34B4"/>
    <w:rsid w:val="00FB4C8D"/>
    <w:rsid w:val="00FB4D19"/>
    <w:rsid w:val="00FB5C2F"/>
    <w:rsid w:val="00FB6748"/>
    <w:rsid w:val="00FB6EF2"/>
    <w:rsid w:val="00FB7441"/>
    <w:rsid w:val="00FB7BD1"/>
    <w:rsid w:val="00FC0AC3"/>
    <w:rsid w:val="00FC0B0B"/>
    <w:rsid w:val="00FC1B31"/>
    <w:rsid w:val="00FC1B33"/>
    <w:rsid w:val="00FC1D80"/>
    <w:rsid w:val="00FC2737"/>
    <w:rsid w:val="00FC2F23"/>
    <w:rsid w:val="00FC3376"/>
    <w:rsid w:val="00FC34C7"/>
    <w:rsid w:val="00FC36F0"/>
    <w:rsid w:val="00FC409B"/>
    <w:rsid w:val="00FC44EA"/>
    <w:rsid w:val="00FC5095"/>
    <w:rsid w:val="00FC59F3"/>
    <w:rsid w:val="00FC7B01"/>
    <w:rsid w:val="00FD02E5"/>
    <w:rsid w:val="00FD07E7"/>
    <w:rsid w:val="00FD23A6"/>
    <w:rsid w:val="00FD246E"/>
    <w:rsid w:val="00FD3B6E"/>
    <w:rsid w:val="00FD431E"/>
    <w:rsid w:val="00FD43BB"/>
    <w:rsid w:val="00FD4983"/>
    <w:rsid w:val="00FD4A7F"/>
    <w:rsid w:val="00FD4D82"/>
    <w:rsid w:val="00FD4F73"/>
    <w:rsid w:val="00FD57EF"/>
    <w:rsid w:val="00FD6389"/>
    <w:rsid w:val="00FD63BF"/>
    <w:rsid w:val="00FD7194"/>
    <w:rsid w:val="00FE0067"/>
    <w:rsid w:val="00FE0661"/>
    <w:rsid w:val="00FE07C8"/>
    <w:rsid w:val="00FE0B63"/>
    <w:rsid w:val="00FE1241"/>
    <w:rsid w:val="00FE127C"/>
    <w:rsid w:val="00FE1601"/>
    <w:rsid w:val="00FE1EBC"/>
    <w:rsid w:val="00FE268F"/>
    <w:rsid w:val="00FE2D6A"/>
    <w:rsid w:val="00FE2DAE"/>
    <w:rsid w:val="00FE3727"/>
    <w:rsid w:val="00FE3863"/>
    <w:rsid w:val="00FE3DAD"/>
    <w:rsid w:val="00FE3E03"/>
    <w:rsid w:val="00FE41EC"/>
    <w:rsid w:val="00FE423E"/>
    <w:rsid w:val="00FE513F"/>
    <w:rsid w:val="00FE531B"/>
    <w:rsid w:val="00FE5471"/>
    <w:rsid w:val="00FE5E2D"/>
    <w:rsid w:val="00FE6B08"/>
    <w:rsid w:val="00FE7A8F"/>
    <w:rsid w:val="00FE7D0A"/>
    <w:rsid w:val="00FE7EC8"/>
    <w:rsid w:val="00FF07E7"/>
    <w:rsid w:val="00FF15C0"/>
    <w:rsid w:val="00FF1A1E"/>
    <w:rsid w:val="00FF1FF1"/>
    <w:rsid w:val="00FF20D0"/>
    <w:rsid w:val="00FF26FB"/>
    <w:rsid w:val="00FF285E"/>
    <w:rsid w:val="00FF2ACA"/>
    <w:rsid w:val="00FF2E01"/>
    <w:rsid w:val="00FF302F"/>
    <w:rsid w:val="00FF4644"/>
    <w:rsid w:val="00FF4774"/>
    <w:rsid w:val="00FF4C99"/>
    <w:rsid w:val="00FF54F5"/>
    <w:rsid w:val="00FF6A62"/>
    <w:rsid w:val="00FF7000"/>
    <w:rsid w:val="00FF7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43CE04"/>
  <w15:docId w15:val="{A77A41E8-94BD-A849-A2BE-E8B036E4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1871"/>
    <w:pPr>
      <w:widowControl w:val="0"/>
      <w:spacing w:before="120" w:after="120"/>
    </w:pPr>
    <w:rPr>
      <w:sz w:val="24"/>
    </w:rPr>
  </w:style>
  <w:style w:type="paragraph" w:styleId="Heading1">
    <w:name w:val="heading 1"/>
    <w:next w:val="Normal"/>
    <w:link w:val="Heading1Char"/>
    <w:qFormat/>
    <w:rsid w:val="001A2DFD"/>
    <w:pPr>
      <w:keepNext/>
      <w:numPr>
        <w:numId w:val="14"/>
      </w:numPr>
      <w:spacing w:before="240" w:after="120"/>
      <w:ind w:left="936"/>
      <w:outlineLvl w:val="0"/>
    </w:pPr>
    <w:rPr>
      <w:rFonts w:ascii="Arial" w:hAnsi="Arial" w:cs="Arial"/>
      <w:b/>
      <w:snapToGrid w:val="0"/>
      <w:kern w:val="28"/>
      <w:sz w:val="36"/>
    </w:rPr>
  </w:style>
  <w:style w:type="paragraph" w:styleId="Heading2">
    <w:name w:val="heading 2"/>
    <w:next w:val="Normal"/>
    <w:link w:val="Heading2Char"/>
    <w:autoRedefine/>
    <w:qFormat/>
    <w:rsid w:val="00843C30"/>
    <w:pPr>
      <w:keepNext/>
      <w:numPr>
        <w:ilvl w:val="1"/>
        <w:numId w:val="14"/>
      </w:numPr>
      <w:tabs>
        <w:tab w:val="clear" w:pos="720"/>
        <w:tab w:val="num" w:pos="810"/>
      </w:tabs>
      <w:spacing w:before="240" w:after="120"/>
      <w:ind w:left="810" w:hanging="810"/>
      <w:outlineLvl w:val="1"/>
    </w:pPr>
    <w:rPr>
      <w:rFonts w:ascii="Arial Bold" w:hAnsi="Arial Bold" w:cs="Arial"/>
      <w:b/>
      <w:snapToGrid w:val="0"/>
      <w:kern w:val="28"/>
      <w:sz w:val="32"/>
      <w:szCs w:val="32"/>
    </w:rPr>
  </w:style>
  <w:style w:type="paragraph" w:styleId="Heading3">
    <w:name w:val="heading 3"/>
    <w:basedOn w:val="Normal"/>
    <w:next w:val="Normal"/>
    <w:link w:val="Heading3Char"/>
    <w:qFormat/>
    <w:rsid w:val="00B740AB"/>
    <w:pPr>
      <w:widowControl/>
      <w:numPr>
        <w:ilvl w:val="2"/>
        <w:numId w:val="14"/>
      </w:numPr>
      <w:tabs>
        <w:tab w:val="clear" w:pos="1476"/>
        <w:tab w:val="num" w:pos="2556"/>
      </w:tabs>
      <w:overflowPunct w:val="0"/>
      <w:autoSpaceDE w:val="0"/>
      <w:autoSpaceDN w:val="0"/>
      <w:adjustRightInd w:val="0"/>
      <w:spacing w:before="240"/>
      <w:ind w:left="2556"/>
      <w:textAlignment w:val="baseline"/>
      <w:outlineLvl w:val="2"/>
    </w:pPr>
    <w:rPr>
      <w:rFonts w:ascii="Arial" w:hAnsi="Arial" w:cs="Arial"/>
      <w:b/>
      <w:bCs/>
      <w:sz w:val="28"/>
      <w:szCs w:val="28"/>
    </w:rPr>
  </w:style>
  <w:style w:type="paragraph" w:styleId="Heading4">
    <w:name w:val="heading 4"/>
    <w:next w:val="Normal"/>
    <w:link w:val="Heading4Char"/>
    <w:qFormat/>
    <w:rsid w:val="00A9430E"/>
    <w:pPr>
      <w:keepNext/>
      <w:numPr>
        <w:ilvl w:val="3"/>
        <w:numId w:val="14"/>
      </w:numPr>
      <w:tabs>
        <w:tab w:val="left" w:pos="1440"/>
      </w:tabs>
      <w:spacing w:before="240" w:after="120"/>
      <w:ind w:left="3686"/>
      <w:outlineLvl w:val="3"/>
    </w:pPr>
    <w:rPr>
      <w:rFonts w:ascii="Arial" w:hAnsi="Arial"/>
      <w:b/>
      <w:sz w:val="28"/>
    </w:rPr>
  </w:style>
  <w:style w:type="paragraph" w:styleId="Heading5">
    <w:name w:val="heading 5"/>
    <w:next w:val="Normal"/>
    <w:link w:val="Heading5Char"/>
    <w:rsid w:val="00A9430E"/>
    <w:pPr>
      <w:keepNext/>
      <w:numPr>
        <w:ilvl w:val="4"/>
        <w:numId w:val="14"/>
      </w:numPr>
      <w:tabs>
        <w:tab w:val="left" w:pos="1620"/>
      </w:tabs>
      <w:spacing w:before="240" w:after="120"/>
      <w:outlineLvl w:val="4"/>
    </w:pPr>
    <w:rPr>
      <w:rFonts w:ascii="Arial" w:hAnsi="Arial"/>
      <w:b/>
      <w:sz w:val="28"/>
    </w:rPr>
  </w:style>
  <w:style w:type="paragraph" w:styleId="Heading6">
    <w:name w:val="heading 6"/>
    <w:next w:val="Normal"/>
    <w:link w:val="Heading6Char"/>
    <w:rsid w:val="00651871"/>
    <w:pPr>
      <w:keepNext/>
      <w:numPr>
        <w:ilvl w:val="5"/>
        <w:numId w:val="14"/>
      </w:numPr>
      <w:tabs>
        <w:tab w:val="left" w:pos="1800"/>
      </w:tabs>
      <w:spacing w:before="360" w:after="120"/>
      <w:outlineLvl w:val="5"/>
    </w:pPr>
    <w:rPr>
      <w:rFonts w:ascii="Arial" w:hAnsi="Arial"/>
      <w:b/>
      <w:bCs/>
      <w:sz w:val="28"/>
      <w:szCs w:val="22"/>
    </w:rPr>
  </w:style>
  <w:style w:type="paragraph" w:styleId="Heading7">
    <w:name w:val="heading 7"/>
    <w:next w:val="Normal"/>
    <w:link w:val="Heading7Char"/>
    <w:rsid w:val="00651871"/>
    <w:pPr>
      <w:keepNext/>
      <w:numPr>
        <w:ilvl w:val="6"/>
        <w:numId w:val="14"/>
      </w:numPr>
      <w:tabs>
        <w:tab w:val="left" w:pos="1980"/>
      </w:tabs>
      <w:spacing w:before="360" w:after="120"/>
      <w:outlineLvl w:val="6"/>
    </w:pPr>
    <w:rPr>
      <w:rFonts w:ascii="Arial" w:hAnsi="Arial"/>
      <w:b/>
      <w:sz w:val="28"/>
      <w:szCs w:val="24"/>
    </w:rPr>
  </w:style>
  <w:style w:type="paragraph" w:styleId="Heading8">
    <w:name w:val="heading 8"/>
    <w:next w:val="Normal"/>
    <w:link w:val="Heading8Char"/>
    <w:rsid w:val="00651871"/>
    <w:pPr>
      <w:keepNext/>
      <w:numPr>
        <w:ilvl w:val="7"/>
        <w:numId w:val="14"/>
      </w:numPr>
      <w:tabs>
        <w:tab w:val="left" w:pos="2250"/>
      </w:tabs>
      <w:spacing w:before="360" w:after="120"/>
      <w:outlineLvl w:val="7"/>
    </w:pPr>
    <w:rPr>
      <w:rFonts w:ascii="Arial" w:hAnsi="Arial"/>
      <w:b/>
      <w:iCs/>
      <w:sz w:val="28"/>
    </w:rPr>
  </w:style>
  <w:style w:type="paragraph" w:styleId="Heading9">
    <w:name w:val="heading 9"/>
    <w:next w:val="Normal"/>
    <w:link w:val="Heading9Char"/>
    <w:rsid w:val="00651871"/>
    <w:pPr>
      <w:keepNext/>
      <w:numPr>
        <w:ilvl w:val="8"/>
        <w:numId w:val="14"/>
      </w:numPr>
      <w:tabs>
        <w:tab w:val="left" w:pos="2520"/>
      </w:tabs>
      <w:spacing w:before="360" w:after="120"/>
      <w:outlineLvl w:val="8"/>
    </w:pPr>
    <w:rPr>
      <w:rFonts w:ascii="Arial" w:hAnsi="Arial"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651871"/>
    <w:pPr>
      <w:numPr>
        <w:numId w:val="8"/>
      </w:numPr>
    </w:pPr>
  </w:style>
  <w:style w:type="character" w:customStyle="1" w:styleId="Heading1Char">
    <w:name w:val="Heading 1 Char"/>
    <w:basedOn w:val="DefaultParagraphFont"/>
    <w:link w:val="Heading1"/>
    <w:rsid w:val="001A2DFD"/>
    <w:rPr>
      <w:rFonts w:ascii="Arial" w:hAnsi="Arial" w:cs="Arial"/>
      <w:b/>
      <w:snapToGrid w:val="0"/>
      <w:kern w:val="28"/>
      <w:sz w:val="36"/>
    </w:rPr>
  </w:style>
  <w:style w:type="character" w:customStyle="1" w:styleId="Heading4Char">
    <w:name w:val="Heading 4 Char"/>
    <w:basedOn w:val="DefaultParagraphFont"/>
    <w:link w:val="Heading4"/>
    <w:rsid w:val="00A9430E"/>
    <w:rPr>
      <w:rFonts w:ascii="Arial" w:hAnsi="Arial"/>
      <w:b/>
      <w:sz w:val="28"/>
    </w:rPr>
  </w:style>
  <w:style w:type="numbering" w:styleId="1ai">
    <w:name w:val="Outline List 1"/>
    <w:basedOn w:val="NoList"/>
    <w:rsid w:val="00651871"/>
    <w:pPr>
      <w:numPr>
        <w:numId w:val="9"/>
      </w:numPr>
    </w:pPr>
  </w:style>
  <w:style w:type="paragraph" w:customStyle="1" w:styleId="Appendix1">
    <w:name w:val="Appendix 1"/>
    <w:basedOn w:val="Normal"/>
    <w:rsid w:val="00651871"/>
    <w:pPr>
      <w:pageBreakBefore/>
      <w:numPr>
        <w:numId w:val="10"/>
      </w:numPr>
    </w:pPr>
    <w:rPr>
      <w:rFonts w:ascii="Arial" w:hAnsi="Arial"/>
      <w:b/>
      <w:sz w:val="32"/>
    </w:rPr>
  </w:style>
  <w:style w:type="paragraph" w:customStyle="1" w:styleId="Appendix2">
    <w:name w:val="Appendix 2"/>
    <w:basedOn w:val="Appendix1"/>
    <w:rsid w:val="00651871"/>
    <w:pPr>
      <w:keepNext/>
      <w:pageBreakBefore w:val="0"/>
      <w:widowControl/>
      <w:numPr>
        <w:ilvl w:val="1"/>
      </w:numPr>
      <w:spacing w:before="240" w:after="240"/>
    </w:pPr>
  </w:style>
  <w:style w:type="paragraph" w:customStyle="1" w:styleId="Body">
    <w:name w:val="Body"/>
    <w:basedOn w:val="Normal"/>
    <w:link w:val="BodyChar"/>
    <w:qFormat/>
    <w:rsid w:val="00D15612"/>
    <w:pPr>
      <w:widowControl/>
    </w:pPr>
    <w:rPr>
      <w:rFonts w:eastAsia="Calibri"/>
      <w:szCs w:val="24"/>
    </w:rPr>
  </w:style>
  <w:style w:type="character" w:customStyle="1" w:styleId="BodyChar">
    <w:name w:val="Body Char"/>
    <w:link w:val="Body"/>
    <w:rsid w:val="00D15612"/>
    <w:rPr>
      <w:rFonts w:eastAsia="Calibri"/>
      <w:sz w:val="24"/>
      <w:szCs w:val="24"/>
    </w:rPr>
  </w:style>
  <w:style w:type="paragraph" w:customStyle="1" w:styleId="BodyTextBullet">
    <w:name w:val="Body Text Bullet"/>
    <w:rsid w:val="00651871"/>
    <w:pPr>
      <w:numPr>
        <w:numId w:val="11"/>
      </w:numPr>
      <w:tabs>
        <w:tab w:val="clear" w:pos="720"/>
        <w:tab w:val="num" w:pos="360"/>
      </w:tabs>
      <w:spacing w:before="60" w:after="60"/>
      <w:ind w:left="0" w:firstLine="0"/>
    </w:pPr>
    <w:rPr>
      <w:sz w:val="22"/>
    </w:rPr>
  </w:style>
  <w:style w:type="character" w:customStyle="1" w:styleId="Heading5Char">
    <w:name w:val="Heading 5 Char"/>
    <w:basedOn w:val="DefaultParagraphFont"/>
    <w:link w:val="Heading5"/>
    <w:rsid w:val="00A9430E"/>
    <w:rPr>
      <w:rFonts w:ascii="Arial" w:hAnsi="Arial"/>
      <w:b/>
      <w:sz w:val="28"/>
    </w:rPr>
  </w:style>
  <w:style w:type="paragraph" w:customStyle="1" w:styleId="BodyTextBullet1">
    <w:name w:val="Body Text Bullet 1"/>
    <w:rsid w:val="00651871"/>
    <w:pPr>
      <w:tabs>
        <w:tab w:val="num" w:pos="720"/>
      </w:tabs>
      <w:spacing w:before="60" w:after="60"/>
      <w:ind w:left="720" w:hanging="360"/>
    </w:pPr>
    <w:rPr>
      <w:sz w:val="22"/>
    </w:rPr>
  </w:style>
  <w:style w:type="paragraph" w:styleId="BodyText">
    <w:name w:val="Body Text"/>
    <w:basedOn w:val="Normal"/>
    <w:link w:val="BodyTextChar"/>
    <w:rsid w:val="00651871"/>
  </w:style>
  <w:style w:type="character" w:customStyle="1" w:styleId="Heading6Char">
    <w:name w:val="Heading 6 Char"/>
    <w:basedOn w:val="DefaultParagraphFont"/>
    <w:link w:val="Heading6"/>
    <w:rsid w:val="00651871"/>
    <w:rPr>
      <w:rFonts w:ascii="Arial" w:hAnsi="Arial"/>
      <w:b/>
      <w:bCs/>
      <w:sz w:val="28"/>
      <w:szCs w:val="22"/>
    </w:rPr>
  </w:style>
  <w:style w:type="character" w:customStyle="1" w:styleId="BodyTextChar">
    <w:name w:val="Body Text Char"/>
    <w:basedOn w:val="DefaultParagraphFont"/>
    <w:link w:val="BodyText"/>
    <w:rsid w:val="00651871"/>
    <w:rPr>
      <w:sz w:val="24"/>
    </w:rPr>
  </w:style>
  <w:style w:type="paragraph" w:styleId="BodyTextFirstIndent">
    <w:name w:val="Body Text First Indent"/>
    <w:basedOn w:val="Normal"/>
    <w:link w:val="BodyTextFirstIndentChar"/>
    <w:rsid w:val="00651871"/>
    <w:pPr>
      <w:widowControl/>
      <w:spacing w:before="0"/>
      <w:ind w:firstLine="210"/>
    </w:pPr>
    <w:rPr>
      <w:szCs w:val="24"/>
    </w:rPr>
  </w:style>
  <w:style w:type="character" w:customStyle="1" w:styleId="BodyTextFirstIndentChar">
    <w:name w:val="Body Text First Indent Char"/>
    <w:basedOn w:val="BodyTextChar"/>
    <w:link w:val="BodyTextFirstIndent"/>
    <w:rsid w:val="00651871"/>
    <w:rPr>
      <w:sz w:val="24"/>
      <w:szCs w:val="24"/>
    </w:rPr>
  </w:style>
  <w:style w:type="paragraph" w:styleId="BodyTextIndent">
    <w:name w:val="Body Text Indent"/>
    <w:basedOn w:val="Normal"/>
    <w:link w:val="BodyTextIndentChar"/>
    <w:rsid w:val="00651871"/>
    <w:pPr>
      <w:ind w:left="360"/>
    </w:pPr>
  </w:style>
  <w:style w:type="character" w:customStyle="1" w:styleId="BodyTextIndentChar">
    <w:name w:val="Body Text Indent Char"/>
    <w:basedOn w:val="DefaultParagraphFont"/>
    <w:link w:val="BodyTextIndent"/>
    <w:rsid w:val="00651871"/>
    <w:rPr>
      <w:sz w:val="24"/>
    </w:rPr>
  </w:style>
  <w:style w:type="character" w:customStyle="1" w:styleId="Heading7Char">
    <w:name w:val="Heading 7 Char"/>
    <w:basedOn w:val="DefaultParagraphFont"/>
    <w:link w:val="Heading7"/>
    <w:rsid w:val="00651871"/>
    <w:rPr>
      <w:rFonts w:ascii="Arial" w:hAnsi="Arial"/>
      <w:b/>
      <w:sz w:val="28"/>
      <w:szCs w:val="24"/>
    </w:rPr>
  </w:style>
  <w:style w:type="paragraph" w:styleId="BodyTextFirstIndent2">
    <w:name w:val="Body Text First Indent 2"/>
    <w:basedOn w:val="BodyTextIndent"/>
    <w:link w:val="BodyTextFirstIndent2Char"/>
    <w:rsid w:val="00651871"/>
    <w:pPr>
      <w:ind w:firstLine="210"/>
    </w:pPr>
  </w:style>
  <w:style w:type="character" w:customStyle="1" w:styleId="Heading8Char">
    <w:name w:val="Heading 8 Char"/>
    <w:basedOn w:val="DefaultParagraphFont"/>
    <w:link w:val="Heading8"/>
    <w:rsid w:val="00651871"/>
    <w:rPr>
      <w:rFonts w:ascii="Arial" w:hAnsi="Arial"/>
      <w:b/>
      <w:iCs/>
      <w:sz w:val="28"/>
    </w:rPr>
  </w:style>
  <w:style w:type="character" w:customStyle="1" w:styleId="BodyTextFirstIndent2Char">
    <w:name w:val="Body Text First Indent 2 Char"/>
    <w:basedOn w:val="BodyTextIndentChar"/>
    <w:link w:val="BodyTextFirstIndent2"/>
    <w:rsid w:val="00651871"/>
    <w:rPr>
      <w:sz w:val="24"/>
    </w:rPr>
  </w:style>
  <w:style w:type="character" w:customStyle="1" w:styleId="Heading9Char">
    <w:name w:val="Heading 9 Char"/>
    <w:basedOn w:val="DefaultParagraphFont"/>
    <w:link w:val="Heading9"/>
    <w:rsid w:val="00651871"/>
    <w:rPr>
      <w:rFonts w:ascii="Arial" w:hAnsi="Arial" w:cs="Arial"/>
      <w:b/>
      <w:sz w:val="28"/>
      <w:szCs w:val="22"/>
    </w:rPr>
  </w:style>
  <w:style w:type="paragraph" w:styleId="BodyTextIndent2">
    <w:name w:val="Body Text Indent 2"/>
    <w:basedOn w:val="Normal"/>
    <w:link w:val="BodyTextIndent2Char"/>
    <w:rsid w:val="00651871"/>
    <w:pPr>
      <w:spacing w:line="480" w:lineRule="auto"/>
      <w:ind w:left="360"/>
    </w:pPr>
  </w:style>
  <w:style w:type="character" w:customStyle="1" w:styleId="BodyTextIndent2Char">
    <w:name w:val="Body Text Indent 2 Char"/>
    <w:basedOn w:val="DefaultParagraphFont"/>
    <w:link w:val="BodyTextIndent2"/>
    <w:rsid w:val="00651871"/>
    <w:rPr>
      <w:sz w:val="24"/>
    </w:rPr>
  </w:style>
  <w:style w:type="paragraph" w:styleId="BodyTextIndent3">
    <w:name w:val="Body Text Indent 3"/>
    <w:basedOn w:val="Normal"/>
    <w:link w:val="BodyTextIndent3Char"/>
    <w:rsid w:val="00651871"/>
    <w:pPr>
      <w:ind w:left="360"/>
    </w:pPr>
    <w:rPr>
      <w:sz w:val="16"/>
      <w:szCs w:val="16"/>
    </w:rPr>
  </w:style>
  <w:style w:type="character" w:customStyle="1" w:styleId="BodyTextIndent3Char">
    <w:name w:val="Body Text Indent 3 Char"/>
    <w:basedOn w:val="DefaultParagraphFont"/>
    <w:link w:val="BodyTextIndent3"/>
    <w:rsid w:val="00651871"/>
    <w:rPr>
      <w:sz w:val="16"/>
      <w:szCs w:val="16"/>
    </w:rPr>
  </w:style>
  <w:style w:type="paragraph" w:customStyle="1" w:styleId="BodyTextLettered">
    <w:name w:val="Body Text Lettered"/>
    <w:rsid w:val="00651871"/>
    <w:pPr>
      <w:numPr>
        <w:numId w:val="12"/>
      </w:numPr>
    </w:pPr>
    <w:rPr>
      <w:sz w:val="22"/>
    </w:rPr>
  </w:style>
  <w:style w:type="paragraph" w:customStyle="1" w:styleId="BodyTextNumbered">
    <w:name w:val="Body Text Numbered"/>
    <w:rsid w:val="00651871"/>
    <w:pPr>
      <w:numPr>
        <w:numId w:val="13"/>
      </w:numPr>
      <w:tabs>
        <w:tab w:val="clear" w:pos="720"/>
        <w:tab w:val="num" w:pos="360"/>
      </w:tabs>
      <w:spacing w:before="60"/>
      <w:ind w:left="0" w:firstLine="0"/>
    </w:pPr>
    <w:rPr>
      <w:sz w:val="22"/>
    </w:rPr>
  </w:style>
  <w:style w:type="paragraph" w:styleId="Caption">
    <w:name w:val="caption"/>
    <w:next w:val="Normal"/>
    <w:link w:val="CaptionChar"/>
    <w:qFormat/>
    <w:rsid w:val="008D5A33"/>
    <w:pPr>
      <w:spacing w:before="60" w:after="120"/>
      <w:jc w:val="center"/>
    </w:pPr>
    <w:rPr>
      <w:rFonts w:asciiTheme="minorHAnsi" w:hAnsiTheme="minorHAnsi"/>
      <w:b/>
      <w:bCs/>
      <w:sz w:val="22"/>
    </w:rPr>
  </w:style>
  <w:style w:type="character" w:customStyle="1" w:styleId="CaptionChar">
    <w:name w:val="Caption Char"/>
    <w:link w:val="Caption"/>
    <w:locked/>
    <w:rsid w:val="008D5A33"/>
    <w:rPr>
      <w:rFonts w:asciiTheme="minorHAnsi" w:hAnsiTheme="minorHAnsi"/>
      <w:b/>
      <w:bCs/>
      <w:sz w:val="22"/>
    </w:rPr>
  </w:style>
  <w:style w:type="character" w:styleId="CommentReference">
    <w:name w:val="annotation reference"/>
    <w:basedOn w:val="DefaultParagraphFont"/>
    <w:rsid w:val="00651871"/>
    <w:rPr>
      <w:sz w:val="16"/>
      <w:szCs w:val="16"/>
    </w:rPr>
  </w:style>
  <w:style w:type="paragraph" w:styleId="Revision">
    <w:name w:val="Revision"/>
    <w:hidden/>
    <w:uiPriority w:val="99"/>
    <w:semiHidden/>
    <w:rsid w:val="00F77B42"/>
  </w:style>
  <w:style w:type="paragraph" w:styleId="CommentText">
    <w:name w:val="annotation text"/>
    <w:basedOn w:val="Normal"/>
    <w:link w:val="CommentTextChar"/>
    <w:rsid w:val="00651871"/>
  </w:style>
  <w:style w:type="character" w:customStyle="1" w:styleId="CommentTextChar">
    <w:name w:val="Comment Text Char"/>
    <w:basedOn w:val="DefaultParagraphFont"/>
    <w:link w:val="CommentText"/>
    <w:uiPriority w:val="99"/>
    <w:rsid w:val="00651871"/>
    <w:rPr>
      <w:sz w:val="24"/>
    </w:rPr>
  </w:style>
  <w:style w:type="paragraph" w:styleId="CommentSubject">
    <w:name w:val="annotation subject"/>
    <w:basedOn w:val="CommentText"/>
    <w:next w:val="CommentText"/>
    <w:link w:val="CommentSubjectChar"/>
    <w:rsid w:val="00651871"/>
    <w:rPr>
      <w:b/>
      <w:bCs/>
    </w:rPr>
  </w:style>
  <w:style w:type="character" w:customStyle="1" w:styleId="CommentSubjectChar">
    <w:name w:val="Comment Subject Char"/>
    <w:basedOn w:val="CommentTextChar"/>
    <w:link w:val="CommentSubject"/>
    <w:rsid w:val="00651871"/>
    <w:rPr>
      <w:b/>
      <w:bCs/>
      <w:sz w:val="24"/>
    </w:rPr>
  </w:style>
  <w:style w:type="paragraph" w:customStyle="1" w:styleId="CoverTitleInstructions">
    <w:name w:val="Cover Title Instructions"/>
    <w:basedOn w:val="Normal"/>
    <w:link w:val="CoverTitleInstructionsChar"/>
    <w:rsid w:val="00651871"/>
    <w:pPr>
      <w:keepLines/>
      <w:widowControl/>
      <w:autoSpaceDE w:val="0"/>
      <w:autoSpaceDN w:val="0"/>
      <w:adjustRightInd w:val="0"/>
      <w:spacing w:before="60" w:line="240" w:lineRule="atLeast"/>
      <w:jc w:val="center"/>
    </w:pPr>
    <w:rPr>
      <w:i/>
      <w:iCs/>
      <w:color w:val="0000FF"/>
      <w:szCs w:val="28"/>
    </w:rPr>
  </w:style>
  <w:style w:type="character" w:customStyle="1" w:styleId="CoverTitleInstructionsChar">
    <w:name w:val="Cover Title Instructions Char"/>
    <w:basedOn w:val="DefaultParagraphFont"/>
    <w:link w:val="CoverTitleInstructions"/>
    <w:rsid w:val="00651871"/>
    <w:rPr>
      <w:i/>
      <w:iCs/>
      <w:color w:val="0000FF"/>
      <w:sz w:val="24"/>
      <w:szCs w:val="28"/>
    </w:rPr>
  </w:style>
  <w:style w:type="paragraph" w:customStyle="1" w:styleId="CrossReference">
    <w:name w:val="CrossReference"/>
    <w:basedOn w:val="Normal"/>
    <w:rsid w:val="00651871"/>
    <w:pPr>
      <w:widowControl/>
      <w:autoSpaceDE w:val="0"/>
      <w:autoSpaceDN w:val="0"/>
      <w:adjustRightInd w:val="0"/>
      <w:spacing w:before="60" w:after="60"/>
    </w:pPr>
    <w:rPr>
      <w:iCs/>
      <w:color w:val="0000FF"/>
      <w:sz w:val="20"/>
      <w:szCs w:val="22"/>
      <w:u w:val="single"/>
    </w:rPr>
  </w:style>
  <w:style w:type="paragraph" w:styleId="Date">
    <w:name w:val="Date"/>
    <w:basedOn w:val="Normal"/>
    <w:next w:val="Normal"/>
    <w:link w:val="DateChar"/>
    <w:rsid w:val="00651871"/>
  </w:style>
  <w:style w:type="character" w:customStyle="1" w:styleId="DateChar">
    <w:name w:val="Date Char"/>
    <w:basedOn w:val="DefaultParagraphFont"/>
    <w:link w:val="Date"/>
    <w:rsid w:val="00651871"/>
    <w:rPr>
      <w:sz w:val="24"/>
    </w:rPr>
  </w:style>
  <w:style w:type="paragraph" w:customStyle="1" w:styleId="Default">
    <w:name w:val="Default"/>
    <w:rsid w:val="00651871"/>
    <w:pPr>
      <w:autoSpaceDE w:val="0"/>
      <w:autoSpaceDN w:val="0"/>
      <w:adjustRightInd w:val="0"/>
    </w:pPr>
    <w:rPr>
      <w:color w:val="000000"/>
      <w:sz w:val="24"/>
      <w:szCs w:val="24"/>
    </w:rPr>
  </w:style>
  <w:style w:type="paragraph" w:styleId="E-mailSignature">
    <w:name w:val="E-mail Signature"/>
    <w:basedOn w:val="Normal"/>
    <w:link w:val="E-mailSignatureChar"/>
    <w:rsid w:val="00651871"/>
  </w:style>
  <w:style w:type="character" w:customStyle="1" w:styleId="E-mailSignatureChar">
    <w:name w:val="E-mail Signature Char"/>
    <w:basedOn w:val="DefaultParagraphFont"/>
    <w:link w:val="E-mailSignature"/>
    <w:rsid w:val="00651871"/>
    <w:rPr>
      <w:sz w:val="24"/>
    </w:rPr>
  </w:style>
  <w:style w:type="paragraph" w:customStyle="1" w:styleId="Figure">
    <w:name w:val="Figure"/>
    <w:next w:val="Caption"/>
    <w:autoRedefine/>
    <w:rsid w:val="00651871"/>
    <w:pPr>
      <w:widowControl w:val="0"/>
      <w:spacing w:before="120" w:after="120" w:line="260" w:lineRule="atLeast"/>
      <w:jc w:val="center"/>
    </w:pPr>
    <w:rPr>
      <w:b/>
      <w:sz w:val="24"/>
      <w:szCs w:val="24"/>
    </w:rPr>
  </w:style>
  <w:style w:type="paragraph" w:customStyle="1" w:styleId="FigureCaption">
    <w:name w:val="Figure Caption"/>
    <w:next w:val="Normal"/>
    <w:uiPriority w:val="99"/>
    <w:rsid w:val="00651871"/>
    <w:pPr>
      <w:spacing w:before="240" w:after="120"/>
      <w:ind w:left="360"/>
    </w:pPr>
    <w:rPr>
      <w:rFonts w:ascii="Arial Narrow" w:hAnsi="Arial Narrow"/>
      <w:b/>
      <w:color w:val="000000"/>
      <w:szCs w:val="24"/>
    </w:rPr>
  </w:style>
  <w:style w:type="character" w:styleId="FollowedHyperlink">
    <w:name w:val="FollowedHyperlink"/>
    <w:basedOn w:val="DefaultParagraphFont"/>
    <w:rsid w:val="00651871"/>
    <w:rPr>
      <w:color w:val="606420"/>
      <w:u w:val="single"/>
    </w:rPr>
  </w:style>
  <w:style w:type="paragraph" w:styleId="Footer">
    <w:name w:val="footer"/>
    <w:link w:val="FooterChar"/>
    <w:rsid w:val="00651871"/>
    <w:pPr>
      <w:tabs>
        <w:tab w:val="center" w:pos="4680"/>
        <w:tab w:val="right" w:pos="9360"/>
      </w:tabs>
    </w:pPr>
    <w:rPr>
      <w:rFonts w:cs="Tahoma"/>
      <w:szCs w:val="16"/>
    </w:rPr>
  </w:style>
  <w:style w:type="character" w:customStyle="1" w:styleId="FooterChar">
    <w:name w:val="Footer Char"/>
    <w:basedOn w:val="DefaultParagraphFont"/>
    <w:link w:val="Footer"/>
    <w:rsid w:val="00651871"/>
    <w:rPr>
      <w:rFonts w:cs="Tahoma"/>
      <w:szCs w:val="16"/>
    </w:rPr>
  </w:style>
  <w:style w:type="character" w:customStyle="1" w:styleId="Heading3Char">
    <w:name w:val="Heading 3 Char"/>
    <w:basedOn w:val="DefaultParagraphFont"/>
    <w:link w:val="Heading3"/>
    <w:rsid w:val="00B740AB"/>
    <w:rPr>
      <w:rFonts w:ascii="Arial" w:hAnsi="Arial" w:cs="Arial"/>
      <w:b/>
      <w:bCs/>
      <w:sz w:val="28"/>
      <w:szCs w:val="28"/>
    </w:rPr>
  </w:style>
  <w:style w:type="character" w:styleId="FootnoteReference">
    <w:name w:val="footnote reference"/>
    <w:basedOn w:val="DefaultParagraphFont"/>
    <w:rsid w:val="00651871"/>
    <w:rPr>
      <w:vertAlign w:val="superscript"/>
    </w:rPr>
  </w:style>
  <w:style w:type="paragraph" w:styleId="FootnoteText">
    <w:name w:val="footnote text"/>
    <w:basedOn w:val="Normal"/>
    <w:link w:val="FootnoteTextChar"/>
    <w:rsid w:val="00651871"/>
  </w:style>
  <w:style w:type="character" w:customStyle="1" w:styleId="FootnoteTextChar">
    <w:name w:val="Footnote Text Char"/>
    <w:basedOn w:val="DefaultParagraphFont"/>
    <w:link w:val="FootnoteText"/>
    <w:rsid w:val="00651871"/>
    <w:rPr>
      <w:sz w:val="24"/>
    </w:rPr>
  </w:style>
  <w:style w:type="paragraph" w:styleId="Header">
    <w:name w:val="header"/>
    <w:link w:val="HeaderChar"/>
    <w:uiPriority w:val="99"/>
    <w:rsid w:val="00651871"/>
    <w:pPr>
      <w:tabs>
        <w:tab w:val="center" w:pos="4680"/>
        <w:tab w:val="right" w:pos="9360"/>
      </w:tabs>
    </w:pPr>
  </w:style>
  <w:style w:type="character" w:customStyle="1" w:styleId="HeaderChar">
    <w:name w:val="Header Char"/>
    <w:basedOn w:val="DefaultParagraphFont"/>
    <w:link w:val="Header"/>
    <w:uiPriority w:val="99"/>
    <w:rsid w:val="00651871"/>
  </w:style>
  <w:style w:type="paragraph" w:styleId="ListBullet">
    <w:name w:val="List Bullet"/>
    <w:basedOn w:val="Normal"/>
    <w:rsid w:val="00651871"/>
    <w:pPr>
      <w:tabs>
        <w:tab w:val="num" w:pos="360"/>
      </w:tabs>
      <w:ind w:left="360" w:hanging="360"/>
    </w:pPr>
  </w:style>
  <w:style w:type="paragraph" w:styleId="ListBullet2">
    <w:name w:val="List Bullet 2"/>
    <w:basedOn w:val="Normal"/>
    <w:rsid w:val="00651871"/>
    <w:pPr>
      <w:tabs>
        <w:tab w:val="num" w:pos="720"/>
      </w:tabs>
      <w:ind w:left="720" w:hanging="360"/>
    </w:pPr>
  </w:style>
  <w:style w:type="paragraph" w:customStyle="1" w:styleId="ListBullet2Continue">
    <w:name w:val="List Bullet 2 Continue"/>
    <w:rsid w:val="00651871"/>
    <w:rPr>
      <w:sz w:val="22"/>
    </w:rPr>
  </w:style>
  <w:style w:type="paragraph" w:styleId="ListBullet3">
    <w:name w:val="List Bullet 3"/>
    <w:basedOn w:val="Normal"/>
    <w:rsid w:val="00651871"/>
    <w:pPr>
      <w:tabs>
        <w:tab w:val="num" w:pos="1080"/>
      </w:tabs>
      <w:ind w:left="1080" w:hanging="360"/>
    </w:pPr>
  </w:style>
  <w:style w:type="paragraph" w:styleId="ListBullet4">
    <w:name w:val="List Bullet 4"/>
    <w:basedOn w:val="Normal"/>
    <w:autoRedefine/>
    <w:rsid w:val="00651871"/>
    <w:pPr>
      <w:tabs>
        <w:tab w:val="num" w:pos="1440"/>
      </w:tabs>
      <w:ind w:left="1440" w:hanging="360"/>
    </w:pPr>
  </w:style>
  <w:style w:type="paragraph" w:styleId="ListBullet5">
    <w:name w:val="List Bullet 5"/>
    <w:basedOn w:val="Normal"/>
    <w:rsid w:val="00651871"/>
    <w:pPr>
      <w:tabs>
        <w:tab w:val="num" w:pos="1800"/>
      </w:tabs>
      <w:ind w:left="1800" w:hanging="360"/>
    </w:pPr>
  </w:style>
  <w:style w:type="paragraph" w:styleId="ListNumber">
    <w:name w:val="List Number"/>
    <w:basedOn w:val="Normal"/>
    <w:rsid w:val="00651871"/>
    <w:pPr>
      <w:tabs>
        <w:tab w:val="num" w:pos="360"/>
      </w:tabs>
      <w:ind w:left="360" w:hanging="360"/>
    </w:pPr>
  </w:style>
  <w:style w:type="paragraph" w:styleId="ListNumber2">
    <w:name w:val="List Number 2"/>
    <w:basedOn w:val="Normal"/>
    <w:rsid w:val="00651871"/>
    <w:pPr>
      <w:tabs>
        <w:tab w:val="num" w:pos="720"/>
      </w:tabs>
      <w:ind w:left="720" w:hanging="360"/>
    </w:pPr>
  </w:style>
  <w:style w:type="paragraph" w:styleId="ListNumber3">
    <w:name w:val="List Number 3"/>
    <w:basedOn w:val="Normal"/>
    <w:rsid w:val="00651871"/>
    <w:pPr>
      <w:tabs>
        <w:tab w:val="num" w:pos="1080"/>
      </w:tabs>
      <w:ind w:left="1080" w:hanging="360"/>
    </w:pPr>
  </w:style>
  <w:style w:type="paragraph" w:styleId="ListNumber4">
    <w:name w:val="List Number 4"/>
    <w:basedOn w:val="Normal"/>
    <w:rsid w:val="00651871"/>
    <w:pPr>
      <w:tabs>
        <w:tab w:val="num" w:pos="1440"/>
      </w:tabs>
      <w:ind w:left="1440" w:hanging="360"/>
    </w:pPr>
  </w:style>
  <w:style w:type="paragraph" w:styleId="ListNumber5">
    <w:name w:val="List Number 5"/>
    <w:basedOn w:val="Normal"/>
    <w:rsid w:val="00651871"/>
    <w:pPr>
      <w:tabs>
        <w:tab w:val="num" w:pos="1800"/>
      </w:tabs>
      <w:ind w:left="1800" w:hanging="360"/>
    </w:pPr>
  </w:style>
  <w:style w:type="paragraph" w:styleId="MacroText">
    <w:name w:val="macro"/>
    <w:link w:val="MacroTextChar"/>
    <w:rsid w:val="00651871"/>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rsid w:val="00651871"/>
    <w:rPr>
      <w:rFonts w:ascii="Geneva" w:hAnsi="Geneva"/>
    </w:rPr>
  </w:style>
  <w:style w:type="paragraph" w:customStyle="1" w:styleId="Note">
    <w:name w:val="Note"/>
    <w:link w:val="NoteChar"/>
    <w:rsid w:val="00651871"/>
    <w:pPr>
      <w:pBdr>
        <w:top w:val="single" w:sz="6" w:space="1" w:color="auto"/>
        <w:bottom w:val="single" w:sz="6" w:space="1" w:color="auto"/>
      </w:pBdr>
      <w:shd w:val="clear" w:color="auto" w:fill="E0E0E0"/>
      <w:spacing w:before="120" w:after="120"/>
      <w:ind w:left="648" w:hanging="648"/>
      <w:contextualSpacing/>
    </w:pPr>
    <w:rPr>
      <w:rFonts w:cs="Arial"/>
      <w:sz w:val="22"/>
      <w:szCs w:val="24"/>
    </w:rPr>
  </w:style>
  <w:style w:type="character" w:customStyle="1" w:styleId="Heading2Char">
    <w:name w:val="Heading 2 Char"/>
    <w:basedOn w:val="DefaultParagraphFont"/>
    <w:link w:val="Heading2"/>
    <w:rsid w:val="00843C30"/>
    <w:rPr>
      <w:rFonts w:ascii="Arial Bold" w:hAnsi="Arial Bold" w:cs="Arial"/>
      <w:b/>
      <w:snapToGrid w:val="0"/>
      <w:kern w:val="28"/>
      <w:sz w:val="32"/>
      <w:szCs w:val="32"/>
    </w:rPr>
  </w:style>
  <w:style w:type="character" w:customStyle="1" w:styleId="NoteChar">
    <w:name w:val="Note Char"/>
    <w:basedOn w:val="DefaultParagraphFont"/>
    <w:link w:val="Note"/>
    <w:rsid w:val="00651871"/>
    <w:rPr>
      <w:rFonts w:cs="Arial"/>
      <w:sz w:val="22"/>
      <w:szCs w:val="24"/>
      <w:shd w:val="clear" w:color="auto" w:fill="E0E0E0"/>
    </w:rPr>
  </w:style>
  <w:style w:type="character" w:styleId="PageNumber">
    <w:name w:val="page number"/>
    <w:basedOn w:val="DefaultParagraphFont"/>
    <w:rsid w:val="00651871"/>
  </w:style>
  <w:style w:type="paragraph" w:styleId="Signature">
    <w:name w:val="Signature"/>
    <w:basedOn w:val="Normal"/>
    <w:link w:val="SignatureChar"/>
    <w:rsid w:val="00651871"/>
    <w:pPr>
      <w:ind w:left="4320"/>
    </w:pPr>
  </w:style>
  <w:style w:type="character" w:customStyle="1" w:styleId="SignatureChar">
    <w:name w:val="Signature Char"/>
    <w:basedOn w:val="DefaultParagraphFont"/>
    <w:link w:val="Signature"/>
    <w:rsid w:val="00651871"/>
    <w:rPr>
      <w:sz w:val="24"/>
    </w:rPr>
  </w:style>
  <w:style w:type="paragraph" w:customStyle="1" w:styleId="Table">
    <w:name w:val="Table"/>
    <w:basedOn w:val="Normal"/>
    <w:semiHidden/>
    <w:rsid w:val="00651871"/>
    <w:pPr>
      <w:tabs>
        <w:tab w:val="left" w:pos="-3420"/>
      </w:tabs>
      <w:spacing w:before="40" w:after="20"/>
    </w:pPr>
    <w:rPr>
      <w:rFonts w:ascii="C Helvetica Condensed" w:hAnsi="C Helvetica Condensed"/>
    </w:rPr>
  </w:style>
  <w:style w:type="paragraph" w:customStyle="1" w:styleId="TableHeading">
    <w:name w:val="Table Heading"/>
    <w:rsid w:val="00651871"/>
    <w:pPr>
      <w:spacing w:before="60" w:after="60"/>
    </w:pPr>
    <w:rPr>
      <w:rFonts w:ascii="Arial" w:hAnsi="Arial" w:cs="Arial"/>
      <w:b/>
      <w:sz w:val="22"/>
      <w:szCs w:val="22"/>
    </w:rPr>
  </w:style>
  <w:style w:type="paragraph" w:customStyle="1" w:styleId="TableHeadingCentered">
    <w:name w:val="Table Heading Centered"/>
    <w:basedOn w:val="TableHeading"/>
    <w:rsid w:val="00651871"/>
    <w:pPr>
      <w:jc w:val="center"/>
    </w:pPr>
    <w:rPr>
      <w:rFonts w:cs="Times New Roman"/>
      <w:sz w:val="16"/>
      <w:szCs w:val="16"/>
    </w:rPr>
  </w:style>
  <w:style w:type="paragraph" w:styleId="TOC2">
    <w:name w:val="toc 2"/>
    <w:basedOn w:val="Normal"/>
    <w:next w:val="Normal"/>
    <w:autoRedefine/>
    <w:uiPriority w:val="39"/>
    <w:rsid w:val="00651871"/>
    <w:pPr>
      <w:widowControl/>
      <w:spacing w:before="60" w:after="60"/>
      <w:ind w:left="360"/>
    </w:pPr>
    <w:rPr>
      <w:rFonts w:ascii="Arial" w:hAnsi="Arial"/>
      <w:b/>
    </w:rPr>
  </w:style>
  <w:style w:type="paragraph" w:styleId="TableofFigures">
    <w:name w:val="table of figures"/>
    <w:basedOn w:val="TOC2"/>
    <w:next w:val="Normal"/>
    <w:uiPriority w:val="99"/>
    <w:rsid w:val="00CB6586"/>
    <w:pPr>
      <w:tabs>
        <w:tab w:val="right" w:leader="dot" w:pos="9350"/>
      </w:tabs>
      <w:spacing w:before="0" w:after="0"/>
      <w:ind w:left="440" w:hanging="440"/>
    </w:pPr>
    <w:rPr>
      <w:noProof/>
      <w:szCs w:val="24"/>
    </w:rPr>
  </w:style>
  <w:style w:type="paragraph" w:customStyle="1" w:styleId="TableText">
    <w:name w:val="Table Text"/>
    <w:link w:val="TableTextChar"/>
    <w:rsid w:val="00651871"/>
    <w:pPr>
      <w:spacing w:before="60" w:after="60"/>
    </w:pPr>
    <w:rPr>
      <w:rFonts w:ascii="Arial" w:hAnsi="Arial" w:cs="Arial"/>
      <w:sz w:val="22"/>
    </w:rPr>
  </w:style>
  <w:style w:type="character" w:customStyle="1" w:styleId="TableTextChar">
    <w:name w:val="Table Text Char"/>
    <w:basedOn w:val="DefaultParagraphFont"/>
    <w:link w:val="TableText"/>
    <w:rsid w:val="00651871"/>
    <w:rPr>
      <w:rFonts w:ascii="Arial" w:hAnsi="Arial" w:cs="Arial"/>
      <w:sz w:val="22"/>
    </w:rPr>
  </w:style>
  <w:style w:type="paragraph" w:customStyle="1" w:styleId="TableTextBold">
    <w:name w:val="Table Text Bold"/>
    <w:basedOn w:val="TableText"/>
    <w:rsid w:val="00651871"/>
    <w:rPr>
      <w:rFonts w:ascii="Times New Roman" w:hAnsi="Times New Roman" w:cs="Times New Roman"/>
      <w:b/>
      <w:sz w:val="20"/>
      <w:szCs w:val="24"/>
    </w:rPr>
  </w:style>
  <w:style w:type="paragraph" w:customStyle="1" w:styleId="TableTextCentered">
    <w:name w:val="Table Text Centered"/>
    <w:basedOn w:val="TableText"/>
    <w:rsid w:val="00651871"/>
    <w:pPr>
      <w:jc w:val="center"/>
    </w:pPr>
    <w:rPr>
      <w:rFonts w:ascii="Times New Roman" w:hAnsi="Times New Roman" w:cs="Times New Roman"/>
      <w:sz w:val="20"/>
      <w:szCs w:val="24"/>
    </w:rPr>
  </w:style>
  <w:style w:type="character" w:customStyle="1" w:styleId="TextBold">
    <w:name w:val="Text Bold"/>
    <w:basedOn w:val="DefaultParagraphFont"/>
    <w:rsid w:val="00651871"/>
    <w:rPr>
      <w:b/>
    </w:rPr>
  </w:style>
  <w:style w:type="character" w:customStyle="1" w:styleId="TextBoldItalics">
    <w:name w:val="Text Bold Italics"/>
    <w:basedOn w:val="DefaultParagraphFont"/>
    <w:rsid w:val="00651871"/>
    <w:rPr>
      <w:b/>
      <w:i/>
    </w:rPr>
  </w:style>
  <w:style w:type="character" w:customStyle="1" w:styleId="TextItalics">
    <w:name w:val="Text Italics"/>
    <w:basedOn w:val="DefaultParagraphFont"/>
    <w:rsid w:val="00651871"/>
    <w:rPr>
      <w:i/>
    </w:rPr>
  </w:style>
  <w:style w:type="paragraph" w:styleId="Title">
    <w:name w:val="Title"/>
    <w:basedOn w:val="Normal"/>
    <w:link w:val="TitleChar"/>
    <w:rsid w:val="007C6CC3"/>
    <w:pPr>
      <w:jc w:val="center"/>
    </w:pPr>
    <w:rPr>
      <w:rFonts w:cs="Arial"/>
      <w:b/>
      <w:bCs/>
      <w:sz w:val="40"/>
      <w:szCs w:val="32"/>
    </w:rPr>
  </w:style>
  <w:style w:type="character" w:customStyle="1" w:styleId="TitleChar">
    <w:name w:val="Title Char"/>
    <w:basedOn w:val="DefaultParagraphFont"/>
    <w:link w:val="Title"/>
    <w:rsid w:val="007C6CC3"/>
    <w:rPr>
      <w:rFonts w:cs="Arial"/>
      <w:b/>
      <w:bCs/>
      <w:sz w:val="40"/>
      <w:szCs w:val="32"/>
    </w:rPr>
  </w:style>
  <w:style w:type="paragraph" w:styleId="TOC1">
    <w:name w:val="toc 1"/>
    <w:basedOn w:val="Normal"/>
    <w:next w:val="Normal"/>
    <w:autoRedefine/>
    <w:uiPriority w:val="39"/>
    <w:rsid w:val="00651871"/>
    <w:pPr>
      <w:widowControl/>
      <w:tabs>
        <w:tab w:val="left" w:pos="720"/>
        <w:tab w:val="right" w:leader="dot" w:pos="9350"/>
      </w:tabs>
      <w:spacing w:before="60" w:after="60"/>
    </w:pPr>
    <w:rPr>
      <w:rFonts w:ascii="Arial" w:hAnsi="Arial"/>
      <w:b/>
      <w:sz w:val="28"/>
    </w:rPr>
  </w:style>
  <w:style w:type="paragraph" w:styleId="TOC3">
    <w:name w:val="toc 3"/>
    <w:basedOn w:val="Normal"/>
    <w:next w:val="Normal"/>
    <w:autoRedefine/>
    <w:uiPriority w:val="39"/>
    <w:rsid w:val="00651871"/>
    <w:pPr>
      <w:widowControl/>
      <w:tabs>
        <w:tab w:val="left" w:pos="1440"/>
        <w:tab w:val="right" w:leader="dot" w:pos="9350"/>
      </w:tabs>
      <w:spacing w:before="60"/>
      <w:ind w:left="540"/>
    </w:pPr>
    <w:rPr>
      <w:rFonts w:ascii="Arial" w:hAnsi="Arial"/>
      <w:b/>
    </w:rPr>
  </w:style>
  <w:style w:type="paragraph" w:styleId="TOC4">
    <w:name w:val="toc 4"/>
    <w:basedOn w:val="Normal"/>
    <w:next w:val="Normal"/>
    <w:autoRedefine/>
    <w:uiPriority w:val="39"/>
    <w:rsid w:val="00651871"/>
    <w:pPr>
      <w:ind w:left="720"/>
    </w:pPr>
    <w:rPr>
      <w:rFonts w:ascii="Arial" w:hAnsi="Arial"/>
    </w:rPr>
  </w:style>
  <w:style w:type="paragraph" w:styleId="TOC5">
    <w:name w:val="toc 5"/>
    <w:basedOn w:val="Normal"/>
    <w:next w:val="Normal"/>
    <w:autoRedefine/>
    <w:uiPriority w:val="39"/>
    <w:rsid w:val="00651871"/>
    <w:pPr>
      <w:ind w:left="960"/>
    </w:pPr>
  </w:style>
  <w:style w:type="paragraph" w:styleId="TOC6">
    <w:name w:val="toc 6"/>
    <w:basedOn w:val="Normal"/>
    <w:next w:val="Normal"/>
    <w:autoRedefine/>
    <w:uiPriority w:val="39"/>
    <w:rsid w:val="00651871"/>
    <w:pPr>
      <w:ind w:left="1200"/>
    </w:pPr>
  </w:style>
  <w:style w:type="paragraph" w:styleId="TOC7">
    <w:name w:val="toc 7"/>
    <w:basedOn w:val="Normal"/>
    <w:next w:val="Normal"/>
    <w:autoRedefine/>
    <w:uiPriority w:val="39"/>
    <w:rsid w:val="00651871"/>
    <w:pPr>
      <w:ind w:left="1440"/>
    </w:pPr>
  </w:style>
  <w:style w:type="paragraph" w:styleId="TOC8">
    <w:name w:val="toc 8"/>
    <w:basedOn w:val="Normal"/>
    <w:next w:val="Normal"/>
    <w:autoRedefine/>
    <w:uiPriority w:val="39"/>
    <w:rsid w:val="00651871"/>
    <w:pPr>
      <w:ind w:left="1680"/>
    </w:pPr>
  </w:style>
  <w:style w:type="paragraph" w:styleId="TOC9">
    <w:name w:val="toc 9"/>
    <w:basedOn w:val="Normal"/>
    <w:next w:val="Normal"/>
    <w:autoRedefine/>
    <w:uiPriority w:val="39"/>
    <w:rsid w:val="00651871"/>
    <w:pPr>
      <w:ind w:left="1920"/>
    </w:pPr>
  </w:style>
  <w:style w:type="character" w:styleId="Hyperlink">
    <w:name w:val="Hyperlink"/>
    <w:basedOn w:val="DefaultParagraphFont"/>
    <w:uiPriority w:val="99"/>
    <w:unhideWhenUsed/>
    <w:rsid w:val="006C52D7"/>
    <w:rPr>
      <w:color w:val="0000FF" w:themeColor="hyperlink"/>
      <w:u w:val="single"/>
    </w:rPr>
  </w:style>
  <w:style w:type="paragraph" w:styleId="BalloonText">
    <w:name w:val="Balloon Text"/>
    <w:basedOn w:val="Normal"/>
    <w:link w:val="BalloonTextChar"/>
    <w:rsid w:val="00CD1259"/>
    <w:pPr>
      <w:spacing w:before="0" w:after="0"/>
    </w:pPr>
    <w:rPr>
      <w:rFonts w:ascii="Tahoma" w:hAnsi="Tahoma" w:cs="Tahoma"/>
      <w:sz w:val="16"/>
      <w:szCs w:val="16"/>
    </w:rPr>
  </w:style>
  <w:style w:type="character" w:customStyle="1" w:styleId="BalloonTextChar">
    <w:name w:val="Balloon Text Char"/>
    <w:basedOn w:val="DefaultParagraphFont"/>
    <w:link w:val="BalloonText"/>
    <w:rsid w:val="00CD1259"/>
    <w:rPr>
      <w:rFonts w:ascii="Tahoma" w:hAnsi="Tahoma" w:cs="Tahoma"/>
      <w:sz w:val="16"/>
      <w:szCs w:val="16"/>
    </w:rPr>
  </w:style>
  <w:style w:type="paragraph" w:styleId="BodyText3">
    <w:name w:val="Body Text 3"/>
    <w:basedOn w:val="Normal"/>
    <w:link w:val="BodyText3Char"/>
    <w:unhideWhenUsed/>
    <w:rsid w:val="003E51F7"/>
    <w:pPr>
      <w:widowControl/>
      <w:spacing w:before="0"/>
    </w:pPr>
    <w:rPr>
      <w:rFonts w:ascii="Calibri" w:eastAsiaTheme="minorHAnsi" w:hAnsi="Calibri"/>
      <w:sz w:val="16"/>
      <w:szCs w:val="16"/>
    </w:rPr>
  </w:style>
  <w:style w:type="character" w:customStyle="1" w:styleId="BodyText3Char">
    <w:name w:val="Body Text 3 Char"/>
    <w:basedOn w:val="DefaultParagraphFont"/>
    <w:link w:val="BodyText3"/>
    <w:rsid w:val="003E51F7"/>
    <w:rPr>
      <w:rFonts w:ascii="Calibri" w:eastAsiaTheme="minorHAnsi" w:hAnsi="Calibri"/>
      <w:sz w:val="16"/>
      <w:szCs w:val="16"/>
    </w:rPr>
  </w:style>
  <w:style w:type="paragraph" w:styleId="ListParagraph">
    <w:name w:val="List Paragraph"/>
    <w:basedOn w:val="Normal"/>
    <w:link w:val="ListParagraphChar"/>
    <w:uiPriority w:val="34"/>
    <w:qFormat/>
    <w:rsid w:val="00A9430E"/>
    <w:pPr>
      <w:spacing w:before="60" w:after="60"/>
      <w:ind w:left="720"/>
    </w:pPr>
  </w:style>
  <w:style w:type="character" w:customStyle="1" w:styleId="ListParagraphChar">
    <w:name w:val="List Paragraph Char"/>
    <w:basedOn w:val="DefaultParagraphFont"/>
    <w:link w:val="ListParagraph"/>
    <w:uiPriority w:val="34"/>
    <w:locked/>
    <w:rsid w:val="00A9430E"/>
    <w:rPr>
      <w:sz w:val="24"/>
    </w:rPr>
  </w:style>
  <w:style w:type="paragraph" w:customStyle="1" w:styleId="NumberList2">
    <w:name w:val="Number List 2"/>
    <w:link w:val="NumberList2Char"/>
    <w:uiPriority w:val="99"/>
    <w:rsid w:val="00930B02"/>
    <w:pPr>
      <w:numPr>
        <w:numId w:val="15"/>
      </w:numPr>
      <w:spacing w:before="120" w:after="120"/>
      <w:contextualSpacing/>
    </w:pPr>
    <w:rPr>
      <w:sz w:val="22"/>
    </w:rPr>
  </w:style>
  <w:style w:type="character" w:customStyle="1" w:styleId="NumberList2Char">
    <w:name w:val="Number List 2 Char"/>
    <w:basedOn w:val="DefaultParagraphFont"/>
    <w:link w:val="NumberList2"/>
    <w:uiPriority w:val="99"/>
    <w:locked/>
    <w:rsid w:val="00930B02"/>
    <w:rPr>
      <w:sz w:val="22"/>
    </w:rPr>
  </w:style>
  <w:style w:type="table" w:styleId="TableGrid">
    <w:name w:val="Table Grid"/>
    <w:basedOn w:val="TableNormal"/>
    <w:uiPriority w:val="59"/>
    <w:rsid w:val="001C7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1189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0D382C"/>
    <w:rPr>
      <w:b/>
      <w:bCs/>
      <w:i/>
      <w:iCs/>
      <w:color w:val="4F81BD" w:themeColor="accent1"/>
    </w:rPr>
  </w:style>
  <w:style w:type="paragraph" w:customStyle="1" w:styleId="Title2">
    <w:name w:val="Title 2"/>
    <w:rsid w:val="009270D4"/>
    <w:pPr>
      <w:spacing w:before="120" w:after="120"/>
      <w:jc w:val="center"/>
    </w:pPr>
    <w:rPr>
      <w:rFonts w:ascii="Arial" w:hAnsi="Arial" w:cs="Arial"/>
      <w:b/>
      <w:bCs/>
      <w:sz w:val="28"/>
      <w:szCs w:val="32"/>
    </w:rPr>
  </w:style>
  <w:style w:type="paragraph" w:styleId="NormalWeb">
    <w:name w:val="Normal (Web)"/>
    <w:basedOn w:val="Normal"/>
    <w:uiPriority w:val="99"/>
    <w:unhideWhenUsed/>
    <w:rsid w:val="00C43633"/>
    <w:pPr>
      <w:widowControl/>
      <w:spacing w:before="100" w:beforeAutospacing="1" w:after="100" w:afterAutospacing="1"/>
    </w:pPr>
    <w:rPr>
      <w:szCs w:val="24"/>
    </w:rPr>
  </w:style>
  <w:style w:type="numbering" w:styleId="ArticleSection">
    <w:name w:val="Outline List 3"/>
    <w:basedOn w:val="NoList"/>
    <w:rsid w:val="00081855"/>
    <w:pPr>
      <w:numPr>
        <w:numId w:val="43"/>
      </w:numPr>
    </w:pPr>
  </w:style>
  <w:style w:type="character" w:styleId="LineNumber">
    <w:name w:val="line number"/>
    <w:basedOn w:val="DefaultParagraphFont"/>
    <w:rsid w:val="00081855"/>
  </w:style>
  <w:style w:type="paragraph" w:customStyle="1" w:styleId="TableParagraph">
    <w:name w:val="Table Paragraph"/>
    <w:basedOn w:val="Normal"/>
    <w:uiPriority w:val="1"/>
    <w:qFormat/>
    <w:rsid w:val="00AE3BBB"/>
    <w:pPr>
      <w:spacing w:before="0" w:after="0" w:line="247" w:lineRule="exact"/>
      <w:ind w:left="103"/>
    </w:pPr>
    <w:rPr>
      <w:sz w:val="22"/>
      <w:szCs w:val="22"/>
    </w:rPr>
  </w:style>
  <w:style w:type="paragraph" w:styleId="DocumentMap">
    <w:name w:val="Document Map"/>
    <w:basedOn w:val="Normal"/>
    <w:link w:val="DocumentMapChar"/>
    <w:rsid w:val="00A16EC3"/>
    <w:pPr>
      <w:spacing w:before="0" w:after="0"/>
    </w:pPr>
    <w:rPr>
      <w:rFonts w:ascii="Lucida Grande" w:hAnsi="Lucida Grande" w:cs="Lucida Grande"/>
      <w:szCs w:val="24"/>
    </w:rPr>
  </w:style>
  <w:style w:type="character" w:customStyle="1" w:styleId="DocumentMapChar">
    <w:name w:val="Document Map Char"/>
    <w:basedOn w:val="DefaultParagraphFont"/>
    <w:link w:val="DocumentMap"/>
    <w:rsid w:val="00A16EC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3994">
      <w:bodyDiv w:val="1"/>
      <w:marLeft w:val="0"/>
      <w:marRight w:val="0"/>
      <w:marTop w:val="0"/>
      <w:marBottom w:val="0"/>
      <w:divBdr>
        <w:top w:val="none" w:sz="0" w:space="0" w:color="auto"/>
        <w:left w:val="none" w:sz="0" w:space="0" w:color="auto"/>
        <w:bottom w:val="none" w:sz="0" w:space="0" w:color="auto"/>
        <w:right w:val="none" w:sz="0" w:space="0" w:color="auto"/>
      </w:divBdr>
    </w:div>
    <w:div w:id="49305684">
      <w:bodyDiv w:val="1"/>
      <w:marLeft w:val="0"/>
      <w:marRight w:val="0"/>
      <w:marTop w:val="0"/>
      <w:marBottom w:val="0"/>
      <w:divBdr>
        <w:top w:val="none" w:sz="0" w:space="0" w:color="auto"/>
        <w:left w:val="none" w:sz="0" w:space="0" w:color="auto"/>
        <w:bottom w:val="none" w:sz="0" w:space="0" w:color="auto"/>
        <w:right w:val="none" w:sz="0" w:space="0" w:color="auto"/>
      </w:divBdr>
    </w:div>
    <w:div w:id="124933341">
      <w:bodyDiv w:val="1"/>
      <w:marLeft w:val="0"/>
      <w:marRight w:val="0"/>
      <w:marTop w:val="0"/>
      <w:marBottom w:val="0"/>
      <w:divBdr>
        <w:top w:val="none" w:sz="0" w:space="0" w:color="auto"/>
        <w:left w:val="none" w:sz="0" w:space="0" w:color="auto"/>
        <w:bottom w:val="none" w:sz="0" w:space="0" w:color="auto"/>
        <w:right w:val="none" w:sz="0" w:space="0" w:color="auto"/>
      </w:divBdr>
    </w:div>
    <w:div w:id="137848754">
      <w:bodyDiv w:val="1"/>
      <w:marLeft w:val="0"/>
      <w:marRight w:val="0"/>
      <w:marTop w:val="0"/>
      <w:marBottom w:val="0"/>
      <w:divBdr>
        <w:top w:val="none" w:sz="0" w:space="0" w:color="auto"/>
        <w:left w:val="none" w:sz="0" w:space="0" w:color="auto"/>
        <w:bottom w:val="none" w:sz="0" w:space="0" w:color="auto"/>
        <w:right w:val="none" w:sz="0" w:space="0" w:color="auto"/>
      </w:divBdr>
    </w:div>
    <w:div w:id="164782437">
      <w:bodyDiv w:val="1"/>
      <w:marLeft w:val="0"/>
      <w:marRight w:val="0"/>
      <w:marTop w:val="0"/>
      <w:marBottom w:val="0"/>
      <w:divBdr>
        <w:top w:val="none" w:sz="0" w:space="0" w:color="auto"/>
        <w:left w:val="none" w:sz="0" w:space="0" w:color="auto"/>
        <w:bottom w:val="none" w:sz="0" w:space="0" w:color="auto"/>
        <w:right w:val="none" w:sz="0" w:space="0" w:color="auto"/>
      </w:divBdr>
    </w:div>
    <w:div w:id="206527541">
      <w:bodyDiv w:val="1"/>
      <w:marLeft w:val="0"/>
      <w:marRight w:val="0"/>
      <w:marTop w:val="0"/>
      <w:marBottom w:val="0"/>
      <w:divBdr>
        <w:top w:val="none" w:sz="0" w:space="0" w:color="auto"/>
        <w:left w:val="none" w:sz="0" w:space="0" w:color="auto"/>
        <w:bottom w:val="none" w:sz="0" w:space="0" w:color="auto"/>
        <w:right w:val="none" w:sz="0" w:space="0" w:color="auto"/>
      </w:divBdr>
    </w:div>
    <w:div w:id="211158447">
      <w:bodyDiv w:val="1"/>
      <w:marLeft w:val="0"/>
      <w:marRight w:val="0"/>
      <w:marTop w:val="0"/>
      <w:marBottom w:val="0"/>
      <w:divBdr>
        <w:top w:val="none" w:sz="0" w:space="0" w:color="auto"/>
        <w:left w:val="none" w:sz="0" w:space="0" w:color="auto"/>
        <w:bottom w:val="none" w:sz="0" w:space="0" w:color="auto"/>
        <w:right w:val="none" w:sz="0" w:space="0" w:color="auto"/>
      </w:divBdr>
    </w:div>
    <w:div w:id="216669940">
      <w:bodyDiv w:val="1"/>
      <w:marLeft w:val="0"/>
      <w:marRight w:val="0"/>
      <w:marTop w:val="0"/>
      <w:marBottom w:val="0"/>
      <w:divBdr>
        <w:top w:val="none" w:sz="0" w:space="0" w:color="auto"/>
        <w:left w:val="none" w:sz="0" w:space="0" w:color="auto"/>
        <w:bottom w:val="none" w:sz="0" w:space="0" w:color="auto"/>
        <w:right w:val="none" w:sz="0" w:space="0" w:color="auto"/>
      </w:divBdr>
    </w:div>
    <w:div w:id="218057169">
      <w:bodyDiv w:val="1"/>
      <w:marLeft w:val="0"/>
      <w:marRight w:val="0"/>
      <w:marTop w:val="0"/>
      <w:marBottom w:val="0"/>
      <w:divBdr>
        <w:top w:val="none" w:sz="0" w:space="0" w:color="auto"/>
        <w:left w:val="none" w:sz="0" w:space="0" w:color="auto"/>
        <w:bottom w:val="none" w:sz="0" w:space="0" w:color="auto"/>
        <w:right w:val="none" w:sz="0" w:space="0" w:color="auto"/>
      </w:divBdr>
    </w:div>
    <w:div w:id="236208958">
      <w:bodyDiv w:val="1"/>
      <w:marLeft w:val="0"/>
      <w:marRight w:val="0"/>
      <w:marTop w:val="0"/>
      <w:marBottom w:val="0"/>
      <w:divBdr>
        <w:top w:val="none" w:sz="0" w:space="0" w:color="auto"/>
        <w:left w:val="none" w:sz="0" w:space="0" w:color="auto"/>
        <w:bottom w:val="none" w:sz="0" w:space="0" w:color="auto"/>
        <w:right w:val="none" w:sz="0" w:space="0" w:color="auto"/>
      </w:divBdr>
    </w:div>
    <w:div w:id="335109146">
      <w:bodyDiv w:val="1"/>
      <w:marLeft w:val="0"/>
      <w:marRight w:val="0"/>
      <w:marTop w:val="0"/>
      <w:marBottom w:val="0"/>
      <w:divBdr>
        <w:top w:val="none" w:sz="0" w:space="0" w:color="auto"/>
        <w:left w:val="none" w:sz="0" w:space="0" w:color="auto"/>
        <w:bottom w:val="none" w:sz="0" w:space="0" w:color="auto"/>
        <w:right w:val="none" w:sz="0" w:space="0" w:color="auto"/>
      </w:divBdr>
    </w:div>
    <w:div w:id="588732442">
      <w:bodyDiv w:val="1"/>
      <w:marLeft w:val="0"/>
      <w:marRight w:val="0"/>
      <w:marTop w:val="0"/>
      <w:marBottom w:val="0"/>
      <w:divBdr>
        <w:top w:val="none" w:sz="0" w:space="0" w:color="auto"/>
        <w:left w:val="none" w:sz="0" w:space="0" w:color="auto"/>
        <w:bottom w:val="none" w:sz="0" w:space="0" w:color="auto"/>
        <w:right w:val="none" w:sz="0" w:space="0" w:color="auto"/>
      </w:divBdr>
    </w:div>
    <w:div w:id="609047432">
      <w:bodyDiv w:val="1"/>
      <w:marLeft w:val="0"/>
      <w:marRight w:val="0"/>
      <w:marTop w:val="0"/>
      <w:marBottom w:val="0"/>
      <w:divBdr>
        <w:top w:val="none" w:sz="0" w:space="0" w:color="auto"/>
        <w:left w:val="none" w:sz="0" w:space="0" w:color="auto"/>
        <w:bottom w:val="none" w:sz="0" w:space="0" w:color="auto"/>
        <w:right w:val="none" w:sz="0" w:space="0" w:color="auto"/>
      </w:divBdr>
    </w:div>
    <w:div w:id="632908533">
      <w:bodyDiv w:val="1"/>
      <w:marLeft w:val="0"/>
      <w:marRight w:val="0"/>
      <w:marTop w:val="0"/>
      <w:marBottom w:val="0"/>
      <w:divBdr>
        <w:top w:val="none" w:sz="0" w:space="0" w:color="auto"/>
        <w:left w:val="none" w:sz="0" w:space="0" w:color="auto"/>
        <w:bottom w:val="none" w:sz="0" w:space="0" w:color="auto"/>
        <w:right w:val="none" w:sz="0" w:space="0" w:color="auto"/>
      </w:divBdr>
    </w:div>
    <w:div w:id="687830527">
      <w:bodyDiv w:val="1"/>
      <w:marLeft w:val="0"/>
      <w:marRight w:val="0"/>
      <w:marTop w:val="0"/>
      <w:marBottom w:val="0"/>
      <w:divBdr>
        <w:top w:val="none" w:sz="0" w:space="0" w:color="auto"/>
        <w:left w:val="none" w:sz="0" w:space="0" w:color="auto"/>
        <w:bottom w:val="none" w:sz="0" w:space="0" w:color="auto"/>
        <w:right w:val="none" w:sz="0" w:space="0" w:color="auto"/>
      </w:divBdr>
    </w:div>
    <w:div w:id="708650509">
      <w:bodyDiv w:val="1"/>
      <w:marLeft w:val="0"/>
      <w:marRight w:val="0"/>
      <w:marTop w:val="0"/>
      <w:marBottom w:val="0"/>
      <w:divBdr>
        <w:top w:val="none" w:sz="0" w:space="0" w:color="auto"/>
        <w:left w:val="none" w:sz="0" w:space="0" w:color="auto"/>
        <w:bottom w:val="none" w:sz="0" w:space="0" w:color="auto"/>
        <w:right w:val="none" w:sz="0" w:space="0" w:color="auto"/>
      </w:divBdr>
    </w:div>
    <w:div w:id="782502234">
      <w:bodyDiv w:val="1"/>
      <w:marLeft w:val="0"/>
      <w:marRight w:val="0"/>
      <w:marTop w:val="0"/>
      <w:marBottom w:val="0"/>
      <w:divBdr>
        <w:top w:val="none" w:sz="0" w:space="0" w:color="auto"/>
        <w:left w:val="none" w:sz="0" w:space="0" w:color="auto"/>
        <w:bottom w:val="none" w:sz="0" w:space="0" w:color="auto"/>
        <w:right w:val="none" w:sz="0" w:space="0" w:color="auto"/>
      </w:divBdr>
    </w:div>
    <w:div w:id="816728157">
      <w:bodyDiv w:val="1"/>
      <w:marLeft w:val="0"/>
      <w:marRight w:val="0"/>
      <w:marTop w:val="0"/>
      <w:marBottom w:val="0"/>
      <w:divBdr>
        <w:top w:val="none" w:sz="0" w:space="0" w:color="auto"/>
        <w:left w:val="none" w:sz="0" w:space="0" w:color="auto"/>
        <w:bottom w:val="none" w:sz="0" w:space="0" w:color="auto"/>
        <w:right w:val="none" w:sz="0" w:space="0" w:color="auto"/>
      </w:divBdr>
    </w:div>
    <w:div w:id="841241242">
      <w:bodyDiv w:val="1"/>
      <w:marLeft w:val="0"/>
      <w:marRight w:val="0"/>
      <w:marTop w:val="0"/>
      <w:marBottom w:val="0"/>
      <w:divBdr>
        <w:top w:val="none" w:sz="0" w:space="0" w:color="auto"/>
        <w:left w:val="none" w:sz="0" w:space="0" w:color="auto"/>
        <w:bottom w:val="none" w:sz="0" w:space="0" w:color="auto"/>
        <w:right w:val="none" w:sz="0" w:space="0" w:color="auto"/>
      </w:divBdr>
    </w:div>
    <w:div w:id="865293900">
      <w:bodyDiv w:val="1"/>
      <w:marLeft w:val="0"/>
      <w:marRight w:val="0"/>
      <w:marTop w:val="0"/>
      <w:marBottom w:val="0"/>
      <w:divBdr>
        <w:top w:val="none" w:sz="0" w:space="0" w:color="auto"/>
        <w:left w:val="none" w:sz="0" w:space="0" w:color="auto"/>
        <w:bottom w:val="none" w:sz="0" w:space="0" w:color="auto"/>
        <w:right w:val="none" w:sz="0" w:space="0" w:color="auto"/>
      </w:divBdr>
    </w:div>
    <w:div w:id="960960413">
      <w:bodyDiv w:val="1"/>
      <w:marLeft w:val="0"/>
      <w:marRight w:val="0"/>
      <w:marTop w:val="0"/>
      <w:marBottom w:val="0"/>
      <w:divBdr>
        <w:top w:val="none" w:sz="0" w:space="0" w:color="auto"/>
        <w:left w:val="none" w:sz="0" w:space="0" w:color="auto"/>
        <w:bottom w:val="none" w:sz="0" w:space="0" w:color="auto"/>
        <w:right w:val="none" w:sz="0" w:space="0" w:color="auto"/>
      </w:divBdr>
    </w:div>
    <w:div w:id="1016150468">
      <w:bodyDiv w:val="1"/>
      <w:marLeft w:val="0"/>
      <w:marRight w:val="0"/>
      <w:marTop w:val="0"/>
      <w:marBottom w:val="0"/>
      <w:divBdr>
        <w:top w:val="none" w:sz="0" w:space="0" w:color="auto"/>
        <w:left w:val="none" w:sz="0" w:space="0" w:color="auto"/>
        <w:bottom w:val="none" w:sz="0" w:space="0" w:color="auto"/>
        <w:right w:val="none" w:sz="0" w:space="0" w:color="auto"/>
      </w:divBdr>
    </w:div>
    <w:div w:id="1092237733">
      <w:bodyDiv w:val="1"/>
      <w:marLeft w:val="0"/>
      <w:marRight w:val="0"/>
      <w:marTop w:val="0"/>
      <w:marBottom w:val="0"/>
      <w:divBdr>
        <w:top w:val="none" w:sz="0" w:space="0" w:color="auto"/>
        <w:left w:val="none" w:sz="0" w:space="0" w:color="auto"/>
        <w:bottom w:val="none" w:sz="0" w:space="0" w:color="auto"/>
        <w:right w:val="none" w:sz="0" w:space="0" w:color="auto"/>
      </w:divBdr>
    </w:div>
    <w:div w:id="1135413485">
      <w:bodyDiv w:val="1"/>
      <w:marLeft w:val="0"/>
      <w:marRight w:val="0"/>
      <w:marTop w:val="0"/>
      <w:marBottom w:val="0"/>
      <w:divBdr>
        <w:top w:val="none" w:sz="0" w:space="0" w:color="auto"/>
        <w:left w:val="none" w:sz="0" w:space="0" w:color="auto"/>
        <w:bottom w:val="none" w:sz="0" w:space="0" w:color="auto"/>
        <w:right w:val="none" w:sz="0" w:space="0" w:color="auto"/>
      </w:divBdr>
    </w:div>
    <w:div w:id="1158417783">
      <w:bodyDiv w:val="1"/>
      <w:marLeft w:val="0"/>
      <w:marRight w:val="0"/>
      <w:marTop w:val="0"/>
      <w:marBottom w:val="0"/>
      <w:divBdr>
        <w:top w:val="none" w:sz="0" w:space="0" w:color="auto"/>
        <w:left w:val="none" w:sz="0" w:space="0" w:color="auto"/>
        <w:bottom w:val="none" w:sz="0" w:space="0" w:color="auto"/>
        <w:right w:val="none" w:sz="0" w:space="0" w:color="auto"/>
      </w:divBdr>
    </w:div>
    <w:div w:id="1195459489">
      <w:bodyDiv w:val="1"/>
      <w:marLeft w:val="0"/>
      <w:marRight w:val="0"/>
      <w:marTop w:val="0"/>
      <w:marBottom w:val="0"/>
      <w:divBdr>
        <w:top w:val="none" w:sz="0" w:space="0" w:color="auto"/>
        <w:left w:val="none" w:sz="0" w:space="0" w:color="auto"/>
        <w:bottom w:val="none" w:sz="0" w:space="0" w:color="auto"/>
        <w:right w:val="none" w:sz="0" w:space="0" w:color="auto"/>
      </w:divBdr>
    </w:div>
    <w:div w:id="1204051051">
      <w:bodyDiv w:val="1"/>
      <w:marLeft w:val="0"/>
      <w:marRight w:val="0"/>
      <w:marTop w:val="0"/>
      <w:marBottom w:val="0"/>
      <w:divBdr>
        <w:top w:val="none" w:sz="0" w:space="0" w:color="auto"/>
        <w:left w:val="none" w:sz="0" w:space="0" w:color="auto"/>
        <w:bottom w:val="none" w:sz="0" w:space="0" w:color="auto"/>
        <w:right w:val="none" w:sz="0" w:space="0" w:color="auto"/>
      </w:divBdr>
    </w:div>
    <w:div w:id="1212302601">
      <w:bodyDiv w:val="1"/>
      <w:marLeft w:val="0"/>
      <w:marRight w:val="0"/>
      <w:marTop w:val="0"/>
      <w:marBottom w:val="0"/>
      <w:divBdr>
        <w:top w:val="none" w:sz="0" w:space="0" w:color="auto"/>
        <w:left w:val="none" w:sz="0" w:space="0" w:color="auto"/>
        <w:bottom w:val="none" w:sz="0" w:space="0" w:color="auto"/>
        <w:right w:val="none" w:sz="0" w:space="0" w:color="auto"/>
      </w:divBdr>
      <w:divsChild>
        <w:div w:id="2048992767">
          <w:marLeft w:val="446"/>
          <w:marRight w:val="0"/>
          <w:marTop w:val="0"/>
          <w:marBottom w:val="0"/>
          <w:divBdr>
            <w:top w:val="none" w:sz="0" w:space="0" w:color="auto"/>
            <w:left w:val="none" w:sz="0" w:space="0" w:color="auto"/>
            <w:bottom w:val="none" w:sz="0" w:space="0" w:color="auto"/>
            <w:right w:val="none" w:sz="0" w:space="0" w:color="auto"/>
          </w:divBdr>
        </w:div>
      </w:divsChild>
    </w:div>
    <w:div w:id="1233926259">
      <w:bodyDiv w:val="1"/>
      <w:marLeft w:val="0"/>
      <w:marRight w:val="0"/>
      <w:marTop w:val="0"/>
      <w:marBottom w:val="0"/>
      <w:divBdr>
        <w:top w:val="none" w:sz="0" w:space="0" w:color="auto"/>
        <w:left w:val="none" w:sz="0" w:space="0" w:color="auto"/>
        <w:bottom w:val="none" w:sz="0" w:space="0" w:color="auto"/>
        <w:right w:val="none" w:sz="0" w:space="0" w:color="auto"/>
      </w:divBdr>
    </w:div>
    <w:div w:id="1253972385">
      <w:bodyDiv w:val="1"/>
      <w:marLeft w:val="0"/>
      <w:marRight w:val="0"/>
      <w:marTop w:val="0"/>
      <w:marBottom w:val="0"/>
      <w:divBdr>
        <w:top w:val="none" w:sz="0" w:space="0" w:color="auto"/>
        <w:left w:val="none" w:sz="0" w:space="0" w:color="auto"/>
        <w:bottom w:val="none" w:sz="0" w:space="0" w:color="auto"/>
        <w:right w:val="none" w:sz="0" w:space="0" w:color="auto"/>
      </w:divBdr>
    </w:div>
    <w:div w:id="1291402747">
      <w:bodyDiv w:val="1"/>
      <w:marLeft w:val="0"/>
      <w:marRight w:val="0"/>
      <w:marTop w:val="0"/>
      <w:marBottom w:val="0"/>
      <w:divBdr>
        <w:top w:val="none" w:sz="0" w:space="0" w:color="auto"/>
        <w:left w:val="none" w:sz="0" w:space="0" w:color="auto"/>
        <w:bottom w:val="none" w:sz="0" w:space="0" w:color="auto"/>
        <w:right w:val="none" w:sz="0" w:space="0" w:color="auto"/>
      </w:divBdr>
    </w:div>
    <w:div w:id="1306471574">
      <w:bodyDiv w:val="1"/>
      <w:marLeft w:val="0"/>
      <w:marRight w:val="0"/>
      <w:marTop w:val="0"/>
      <w:marBottom w:val="0"/>
      <w:divBdr>
        <w:top w:val="none" w:sz="0" w:space="0" w:color="auto"/>
        <w:left w:val="none" w:sz="0" w:space="0" w:color="auto"/>
        <w:bottom w:val="none" w:sz="0" w:space="0" w:color="auto"/>
        <w:right w:val="none" w:sz="0" w:space="0" w:color="auto"/>
      </w:divBdr>
    </w:div>
    <w:div w:id="1308507768">
      <w:bodyDiv w:val="1"/>
      <w:marLeft w:val="0"/>
      <w:marRight w:val="0"/>
      <w:marTop w:val="0"/>
      <w:marBottom w:val="0"/>
      <w:divBdr>
        <w:top w:val="none" w:sz="0" w:space="0" w:color="auto"/>
        <w:left w:val="none" w:sz="0" w:space="0" w:color="auto"/>
        <w:bottom w:val="none" w:sz="0" w:space="0" w:color="auto"/>
        <w:right w:val="none" w:sz="0" w:space="0" w:color="auto"/>
      </w:divBdr>
    </w:div>
    <w:div w:id="1334915328">
      <w:bodyDiv w:val="1"/>
      <w:marLeft w:val="0"/>
      <w:marRight w:val="0"/>
      <w:marTop w:val="0"/>
      <w:marBottom w:val="0"/>
      <w:divBdr>
        <w:top w:val="none" w:sz="0" w:space="0" w:color="auto"/>
        <w:left w:val="none" w:sz="0" w:space="0" w:color="auto"/>
        <w:bottom w:val="none" w:sz="0" w:space="0" w:color="auto"/>
        <w:right w:val="none" w:sz="0" w:space="0" w:color="auto"/>
      </w:divBdr>
    </w:div>
    <w:div w:id="1343511455">
      <w:bodyDiv w:val="1"/>
      <w:marLeft w:val="0"/>
      <w:marRight w:val="0"/>
      <w:marTop w:val="0"/>
      <w:marBottom w:val="0"/>
      <w:divBdr>
        <w:top w:val="none" w:sz="0" w:space="0" w:color="auto"/>
        <w:left w:val="none" w:sz="0" w:space="0" w:color="auto"/>
        <w:bottom w:val="none" w:sz="0" w:space="0" w:color="auto"/>
        <w:right w:val="none" w:sz="0" w:space="0" w:color="auto"/>
      </w:divBdr>
    </w:div>
    <w:div w:id="1356153292">
      <w:bodyDiv w:val="1"/>
      <w:marLeft w:val="0"/>
      <w:marRight w:val="0"/>
      <w:marTop w:val="0"/>
      <w:marBottom w:val="0"/>
      <w:divBdr>
        <w:top w:val="none" w:sz="0" w:space="0" w:color="auto"/>
        <w:left w:val="none" w:sz="0" w:space="0" w:color="auto"/>
        <w:bottom w:val="none" w:sz="0" w:space="0" w:color="auto"/>
        <w:right w:val="none" w:sz="0" w:space="0" w:color="auto"/>
      </w:divBdr>
    </w:div>
    <w:div w:id="1375471293">
      <w:bodyDiv w:val="1"/>
      <w:marLeft w:val="0"/>
      <w:marRight w:val="0"/>
      <w:marTop w:val="0"/>
      <w:marBottom w:val="0"/>
      <w:divBdr>
        <w:top w:val="none" w:sz="0" w:space="0" w:color="auto"/>
        <w:left w:val="none" w:sz="0" w:space="0" w:color="auto"/>
        <w:bottom w:val="none" w:sz="0" w:space="0" w:color="auto"/>
        <w:right w:val="none" w:sz="0" w:space="0" w:color="auto"/>
      </w:divBdr>
    </w:div>
    <w:div w:id="1414819176">
      <w:bodyDiv w:val="1"/>
      <w:marLeft w:val="0"/>
      <w:marRight w:val="0"/>
      <w:marTop w:val="0"/>
      <w:marBottom w:val="0"/>
      <w:divBdr>
        <w:top w:val="none" w:sz="0" w:space="0" w:color="auto"/>
        <w:left w:val="none" w:sz="0" w:space="0" w:color="auto"/>
        <w:bottom w:val="none" w:sz="0" w:space="0" w:color="auto"/>
        <w:right w:val="none" w:sz="0" w:space="0" w:color="auto"/>
      </w:divBdr>
    </w:div>
    <w:div w:id="1498155120">
      <w:bodyDiv w:val="1"/>
      <w:marLeft w:val="0"/>
      <w:marRight w:val="0"/>
      <w:marTop w:val="0"/>
      <w:marBottom w:val="0"/>
      <w:divBdr>
        <w:top w:val="none" w:sz="0" w:space="0" w:color="auto"/>
        <w:left w:val="none" w:sz="0" w:space="0" w:color="auto"/>
        <w:bottom w:val="none" w:sz="0" w:space="0" w:color="auto"/>
        <w:right w:val="none" w:sz="0" w:space="0" w:color="auto"/>
      </w:divBdr>
    </w:div>
    <w:div w:id="1513639765">
      <w:bodyDiv w:val="1"/>
      <w:marLeft w:val="0"/>
      <w:marRight w:val="0"/>
      <w:marTop w:val="0"/>
      <w:marBottom w:val="0"/>
      <w:divBdr>
        <w:top w:val="none" w:sz="0" w:space="0" w:color="auto"/>
        <w:left w:val="none" w:sz="0" w:space="0" w:color="auto"/>
        <w:bottom w:val="none" w:sz="0" w:space="0" w:color="auto"/>
        <w:right w:val="none" w:sz="0" w:space="0" w:color="auto"/>
      </w:divBdr>
    </w:div>
    <w:div w:id="1547640327">
      <w:bodyDiv w:val="1"/>
      <w:marLeft w:val="0"/>
      <w:marRight w:val="0"/>
      <w:marTop w:val="0"/>
      <w:marBottom w:val="0"/>
      <w:divBdr>
        <w:top w:val="none" w:sz="0" w:space="0" w:color="auto"/>
        <w:left w:val="none" w:sz="0" w:space="0" w:color="auto"/>
        <w:bottom w:val="none" w:sz="0" w:space="0" w:color="auto"/>
        <w:right w:val="none" w:sz="0" w:space="0" w:color="auto"/>
      </w:divBdr>
    </w:div>
    <w:div w:id="1565331779">
      <w:bodyDiv w:val="1"/>
      <w:marLeft w:val="0"/>
      <w:marRight w:val="0"/>
      <w:marTop w:val="0"/>
      <w:marBottom w:val="0"/>
      <w:divBdr>
        <w:top w:val="none" w:sz="0" w:space="0" w:color="auto"/>
        <w:left w:val="none" w:sz="0" w:space="0" w:color="auto"/>
        <w:bottom w:val="none" w:sz="0" w:space="0" w:color="auto"/>
        <w:right w:val="none" w:sz="0" w:space="0" w:color="auto"/>
      </w:divBdr>
    </w:div>
    <w:div w:id="1566722877">
      <w:bodyDiv w:val="1"/>
      <w:marLeft w:val="0"/>
      <w:marRight w:val="0"/>
      <w:marTop w:val="0"/>
      <w:marBottom w:val="0"/>
      <w:divBdr>
        <w:top w:val="none" w:sz="0" w:space="0" w:color="auto"/>
        <w:left w:val="none" w:sz="0" w:space="0" w:color="auto"/>
        <w:bottom w:val="none" w:sz="0" w:space="0" w:color="auto"/>
        <w:right w:val="none" w:sz="0" w:space="0" w:color="auto"/>
      </w:divBdr>
    </w:div>
    <w:div w:id="1589117855">
      <w:bodyDiv w:val="1"/>
      <w:marLeft w:val="0"/>
      <w:marRight w:val="0"/>
      <w:marTop w:val="0"/>
      <w:marBottom w:val="0"/>
      <w:divBdr>
        <w:top w:val="none" w:sz="0" w:space="0" w:color="auto"/>
        <w:left w:val="none" w:sz="0" w:space="0" w:color="auto"/>
        <w:bottom w:val="none" w:sz="0" w:space="0" w:color="auto"/>
        <w:right w:val="none" w:sz="0" w:space="0" w:color="auto"/>
      </w:divBdr>
    </w:div>
    <w:div w:id="1598321857">
      <w:bodyDiv w:val="1"/>
      <w:marLeft w:val="0"/>
      <w:marRight w:val="0"/>
      <w:marTop w:val="0"/>
      <w:marBottom w:val="0"/>
      <w:divBdr>
        <w:top w:val="none" w:sz="0" w:space="0" w:color="auto"/>
        <w:left w:val="none" w:sz="0" w:space="0" w:color="auto"/>
        <w:bottom w:val="none" w:sz="0" w:space="0" w:color="auto"/>
        <w:right w:val="none" w:sz="0" w:space="0" w:color="auto"/>
      </w:divBdr>
    </w:div>
    <w:div w:id="1760828580">
      <w:bodyDiv w:val="1"/>
      <w:marLeft w:val="0"/>
      <w:marRight w:val="0"/>
      <w:marTop w:val="0"/>
      <w:marBottom w:val="0"/>
      <w:divBdr>
        <w:top w:val="none" w:sz="0" w:space="0" w:color="auto"/>
        <w:left w:val="none" w:sz="0" w:space="0" w:color="auto"/>
        <w:bottom w:val="none" w:sz="0" w:space="0" w:color="auto"/>
        <w:right w:val="none" w:sz="0" w:space="0" w:color="auto"/>
      </w:divBdr>
    </w:div>
    <w:div w:id="1766880030">
      <w:bodyDiv w:val="1"/>
      <w:marLeft w:val="0"/>
      <w:marRight w:val="0"/>
      <w:marTop w:val="0"/>
      <w:marBottom w:val="0"/>
      <w:divBdr>
        <w:top w:val="none" w:sz="0" w:space="0" w:color="auto"/>
        <w:left w:val="none" w:sz="0" w:space="0" w:color="auto"/>
        <w:bottom w:val="none" w:sz="0" w:space="0" w:color="auto"/>
        <w:right w:val="none" w:sz="0" w:space="0" w:color="auto"/>
      </w:divBdr>
      <w:divsChild>
        <w:div w:id="1794447074">
          <w:marLeft w:val="0"/>
          <w:marRight w:val="0"/>
          <w:marTop w:val="0"/>
          <w:marBottom w:val="0"/>
          <w:divBdr>
            <w:top w:val="none" w:sz="0" w:space="0" w:color="auto"/>
            <w:left w:val="none" w:sz="0" w:space="0" w:color="auto"/>
            <w:bottom w:val="none" w:sz="0" w:space="0" w:color="auto"/>
            <w:right w:val="none" w:sz="0" w:space="0" w:color="auto"/>
          </w:divBdr>
          <w:divsChild>
            <w:div w:id="713118125">
              <w:marLeft w:val="0"/>
              <w:marRight w:val="0"/>
              <w:marTop w:val="0"/>
              <w:marBottom w:val="0"/>
              <w:divBdr>
                <w:top w:val="none" w:sz="0" w:space="0" w:color="auto"/>
                <w:left w:val="none" w:sz="0" w:space="0" w:color="auto"/>
                <w:bottom w:val="none" w:sz="0" w:space="0" w:color="auto"/>
                <w:right w:val="none" w:sz="0" w:space="0" w:color="auto"/>
              </w:divBdr>
              <w:divsChild>
                <w:div w:id="1224173836">
                  <w:marLeft w:val="-225"/>
                  <w:marRight w:val="-225"/>
                  <w:marTop w:val="0"/>
                  <w:marBottom w:val="0"/>
                  <w:divBdr>
                    <w:top w:val="none" w:sz="0" w:space="0" w:color="auto"/>
                    <w:left w:val="none" w:sz="0" w:space="0" w:color="auto"/>
                    <w:bottom w:val="none" w:sz="0" w:space="0" w:color="auto"/>
                    <w:right w:val="none" w:sz="0" w:space="0" w:color="auto"/>
                  </w:divBdr>
                  <w:divsChild>
                    <w:div w:id="977950761">
                      <w:marLeft w:val="0"/>
                      <w:marRight w:val="0"/>
                      <w:marTop w:val="0"/>
                      <w:marBottom w:val="0"/>
                      <w:divBdr>
                        <w:top w:val="none" w:sz="0" w:space="0" w:color="auto"/>
                        <w:left w:val="none" w:sz="0" w:space="0" w:color="auto"/>
                        <w:bottom w:val="none" w:sz="0" w:space="0" w:color="auto"/>
                        <w:right w:val="none" w:sz="0" w:space="0" w:color="auto"/>
                      </w:divBdr>
                      <w:divsChild>
                        <w:div w:id="1137071982">
                          <w:marLeft w:val="0"/>
                          <w:marRight w:val="0"/>
                          <w:marTop w:val="0"/>
                          <w:marBottom w:val="0"/>
                          <w:divBdr>
                            <w:top w:val="none" w:sz="0" w:space="0" w:color="auto"/>
                            <w:left w:val="none" w:sz="0" w:space="0" w:color="auto"/>
                            <w:bottom w:val="none" w:sz="0" w:space="0" w:color="auto"/>
                            <w:right w:val="none" w:sz="0" w:space="0" w:color="auto"/>
                          </w:divBdr>
                          <w:divsChild>
                            <w:div w:id="1655328852">
                              <w:marLeft w:val="0"/>
                              <w:marRight w:val="0"/>
                              <w:marTop w:val="0"/>
                              <w:marBottom w:val="0"/>
                              <w:divBdr>
                                <w:top w:val="none" w:sz="0" w:space="0" w:color="auto"/>
                                <w:left w:val="none" w:sz="0" w:space="0" w:color="auto"/>
                                <w:bottom w:val="none" w:sz="0" w:space="0" w:color="auto"/>
                                <w:right w:val="none" w:sz="0" w:space="0" w:color="auto"/>
                              </w:divBdr>
                              <w:divsChild>
                                <w:div w:id="71702085">
                                  <w:marLeft w:val="0"/>
                                  <w:marRight w:val="0"/>
                                  <w:marTop w:val="0"/>
                                  <w:marBottom w:val="0"/>
                                  <w:divBdr>
                                    <w:top w:val="none" w:sz="0" w:space="0" w:color="auto"/>
                                    <w:left w:val="none" w:sz="0" w:space="0" w:color="auto"/>
                                    <w:bottom w:val="none" w:sz="0" w:space="0" w:color="auto"/>
                                    <w:right w:val="none" w:sz="0" w:space="0" w:color="auto"/>
                                  </w:divBdr>
                                  <w:divsChild>
                                    <w:div w:id="1111977788">
                                      <w:marLeft w:val="0"/>
                                      <w:marRight w:val="0"/>
                                      <w:marTop w:val="0"/>
                                      <w:marBottom w:val="0"/>
                                      <w:divBdr>
                                        <w:top w:val="none" w:sz="0" w:space="0" w:color="auto"/>
                                        <w:left w:val="none" w:sz="0" w:space="0" w:color="auto"/>
                                        <w:bottom w:val="none" w:sz="0" w:space="0" w:color="auto"/>
                                        <w:right w:val="none" w:sz="0" w:space="0" w:color="auto"/>
                                      </w:divBdr>
                                      <w:divsChild>
                                        <w:div w:id="856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305031">
      <w:bodyDiv w:val="1"/>
      <w:marLeft w:val="0"/>
      <w:marRight w:val="0"/>
      <w:marTop w:val="0"/>
      <w:marBottom w:val="0"/>
      <w:divBdr>
        <w:top w:val="none" w:sz="0" w:space="0" w:color="auto"/>
        <w:left w:val="none" w:sz="0" w:space="0" w:color="auto"/>
        <w:bottom w:val="none" w:sz="0" w:space="0" w:color="auto"/>
        <w:right w:val="none" w:sz="0" w:space="0" w:color="auto"/>
      </w:divBdr>
    </w:div>
    <w:div w:id="1778910725">
      <w:bodyDiv w:val="1"/>
      <w:marLeft w:val="0"/>
      <w:marRight w:val="0"/>
      <w:marTop w:val="0"/>
      <w:marBottom w:val="0"/>
      <w:divBdr>
        <w:top w:val="none" w:sz="0" w:space="0" w:color="auto"/>
        <w:left w:val="none" w:sz="0" w:space="0" w:color="auto"/>
        <w:bottom w:val="none" w:sz="0" w:space="0" w:color="auto"/>
        <w:right w:val="none" w:sz="0" w:space="0" w:color="auto"/>
      </w:divBdr>
    </w:div>
    <w:div w:id="1841121773">
      <w:bodyDiv w:val="1"/>
      <w:marLeft w:val="0"/>
      <w:marRight w:val="0"/>
      <w:marTop w:val="0"/>
      <w:marBottom w:val="0"/>
      <w:divBdr>
        <w:top w:val="none" w:sz="0" w:space="0" w:color="auto"/>
        <w:left w:val="none" w:sz="0" w:space="0" w:color="auto"/>
        <w:bottom w:val="none" w:sz="0" w:space="0" w:color="auto"/>
        <w:right w:val="none" w:sz="0" w:space="0" w:color="auto"/>
      </w:divBdr>
    </w:div>
    <w:div w:id="1910382955">
      <w:bodyDiv w:val="1"/>
      <w:marLeft w:val="0"/>
      <w:marRight w:val="0"/>
      <w:marTop w:val="0"/>
      <w:marBottom w:val="0"/>
      <w:divBdr>
        <w:top w:val="none" w:sz="0" w:space="0" w:color="auto"/>
        <w:left w:val="none" w:sz="0" w:space="0" w:color="auto"/>
        <w:bottom w:val="none" w:sz="0" w:space="0" w:color="auto"/>
        <w:right w:val="none" w:sz="0" w:space="0" w:color="auto"/>
      </w:divBdr>
    </w:div>
    <w:div w:id="1927224074">
      <w:bodyDiv w:val="1"/>
      <w:marLeft w:val="0"/>
      <w:marRight w:val="0"/>
      <w:marTop w:val="0"/>
      <w:marBottom w:val="0"/>
      <w:divBdr>
        <w:top w:val="none" w:sz="0" w:space="0" w:color="auto"/>
        <w:left w:val="none" w:sz="0" w:space="0" w:color="auto"/>
        <w:bottom w:val="none" w:sz="0" w:space="0" w:color="auto"/>
        <w:right w:val="none" w:sz="0" w:space="0" w:color="auto"/>
      </w:divBdr>
      <w:divsChild>
        <w:div w:id="1266033610">
          <w:marLeft w:val="0"/>
          <w:marRight w:val="0"/>
          <w:marTop w:val="120"/>
          <w:marBottom w:val="120"/>
          <w:divBdr>
            <w:top w:val="none" w:sz="0" w:space="0" w:color="auto"/>
            <w:left w:val="none" w:sz="0" w:space="0" w:color="auto"/>
            <w:bottom w:val="none" w:sz="0" w:space="0" w:color="auto"/>
            <w:right w:val="none" w:sz="0" w:space="0" w:color="auto"/>
          </w:divBdr>
        </w:div>
      </w:divsChild>
    </w:div>
    <w:div w:id="1958174051">
      <w:bodyDiv w:val="1"/>
      <w:marLeft w:val="0"/>
      <w:marRight w:val="0"/>
      <w:marTop w:val="0"/>
      <w:marBottom w:val="0"/>
      <w:divBdr>
        <w:top w:val="none" w:sz="0" w:space="0" w:color="auto"/>
        <w:left w:val="none" w:sz="0" w:space="0" w:color="auto"/>
        <w:bottom w:val="none" w:sz="0" w:space="0" w:color="auto"/>
        <w:right w:val="none" w:sz="0" w:space="0" w:color="auto"/>
      </w:divBdr>
    </w:div>
    <w:div w:id="1964799990">
      <w:bodyDiv w:val="1"/>
      <w:marLeft w:val="0"/>
      <w:marRight w:val="0"/>
      <w:marTop w:val="0"/>
      <w:marBottom w:val="0"/>
      <w:divBdr>
        <w:top w:val="none" w:sz="0" w:space="0" w:color="auto"/>
        <w:left w:val="none" w:sz="0" w:space="0" w:color="auto"/>
        <w:bottom w:val="none" w:sz="0" w:space="0" w:color="auto"/>
        <w:right w:val="none" w:sz="0" w:space="0" w:color="auto"/>
      </w:divBdr>
    </w:div>
    <w:div w:id="1972861583">
      <w:bodyDiv w:val="1"/>
      <w:marLeft w:val="0"/>
      <w:marRight w:val="0"/>
      <w:marTop w:val="0"/>
      <w:marBottom w:val="0"/>
      <w:divBdr>
        <w:top w:val="none" w:sz="0" w:space="0" w:color="auto"/>
        <w:left w:val="none" w:sz="0" w:space="0" w:color="auto"/>
        <w:bottom w:val="none" w:sz="0" w:space="0" w:color="auto"/>
        <w:right w:val="none" w:sz="0" w:space="0" w:color="auto"/>
      </w:divBdr>
    </w:div>
    <w:div w:id="2047480802">
      <w:bodyDiv w:val="1"/>
      <w:marLeft w:val="0"/>
      <w:marRight w:val="0"/>
      <w:marTop w:val="0"/>
      <w:marBottom w:val="0"/>
      <w:divBdr>
        <w:top w:val="none" w:sz="0" w:space="0" w:color="auto"/>
        <w:left w:val="none" w:sz="0" w:space="0" w:color="auto"/>
        <w:bottom w:val="none" w:sz="0" w:space="0" w:color="auto"/>
        <w:right w:val="none" w:sz="0" w:space="0" w:color="auto"/>
      </w:divBdr>
    </w:div>
    <w:div w:id="2069912735">
      <w:bodyDiv w:val="1"/>
      <w:marLeft w:val="0"/>
      <w:marRight w:val="0"/>
      <w:marTop w:val="0"/>
      <w:marBottom w:val="0"/>
      <w:divBdr>
        <w:top w:val="none" w:sz="0" w:space="0" w:color="auto"/>
        <w:left w:val="none" w:sz="0" w:space="0" w:color="auto"/>
        <w:bottom w:val="none" w:sz="0" w:space="0" w:color="auto"/>
        <w:right w:val="none" w:sz="0" w:space="0" w:color="auto"/>
      </w:divBdr>
    </w:div>
    <w:div w:id="2072608641">
      <w:bodyDiv w:val="1"/>
      <w:marLeft w:val="0"/>
      <w:marRight w:val="0"/>
      <w:marTop w:val="0"/>
      <w:marBottom w:val="0"/>
      <w:divBdr>
        <w:top w:val="none" w:sz="0" w:space="0" w:color="auto"/>
        <w:left w:val="none" w:sz="0" w:space="0" w:color="auto"/>
        <w:bottom w:val="none" w:sz="0" w:space="0" w:color="auto"/>
        <w:right w:val="none" w:sz="0" w:space="0" w:color="auto"/>
      </w:divBdr>
      <w:divsChild>
        <w:div w:id="1831215089">
          <w:marLeft w:val="0"/>
          <w:marRight w:val="0"/>
          <w:marTop w:val="0"/>
          <w:marBottom w:val="0"/>
          <w:divBdr>
            <w:top w:val="none" w:sz="0" w:space="0" w:color="auto"/>
            <w:left w:val="none" w:sz="0" w:space="0" w:color="auto"/>
            <w:bottom w:val="none" w:sz="0" w:space="0" w:color="auto"/>
            <w:right w:val="none" w:sz="0" w:space="0" w:color="auto"/>
          </w:divBdr>
          <w:divsChild>
            <w:div w:id="18292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6902">
      <w:bodyDiv w:val="1"/>
      <w:marLeft w:val="0"/>
      <w:marRight w:val="0"/>
      <w:marTop w:val="0"/>
      <w:marBottom w:val="0"/>
      <w:divBdr>
        <w:top w:val="none" w:sz="0" w:space="0" w:color="auto"/>
        <w:left w:val="none" w:sz="0" w:space="0" w:color="auto"/>
        <w:bottom w:val="none" w:sz="0" w:space="0" w:color="auto"/>
        <w:right w:val="none" w:sz="0" w:space="0" w:color="auto"/>
      </w:divBdr>
    </w:div>
    <w:div w:id="20984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26" Type="http://schemas.openxmlformats.org/officeDocument/2006/relationships/hyperlink" Target="http://vaww.oed.portal.va.gov/sites/vrm/IAM/IAM%20Service%20Request%202.0/IAM%20SR-985.xml" TargetMode="External"/><Relationship Id="rId3" Type="http://schemas.openxmlformats.org/officeDocument/2006/relationships/customXml" Target="../customXml/item3.xml"/><Relationship Id="rId21" Type="http://schemas.openxmlformats.org/officeDocument/2006/relationships/hyperlink" Target="http://vaww.iam.va.gov/IAM_Business_PMO.asp" TargetMode="Externa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hyperlink" Target="http://www.section508.gov/section-508-standards-guide"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vaww.iam.va.gov/IAM_Business_PMO.asp"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yperlink" Target="http://www.va.gov/vapubs/viewPublication.asp?Pub_ID=374&amp;FType=2" TargetMode="External"/><Relationship Id="rId32" Type="http://schemas.openxmlformats.org/officeDocument/2006/relationships/hyperlink" Target="https://www.healthit.gov/newsroom/about-onc" TargetMode="External"/><Relationship Id="rId37"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http://tspr.vista.med.va.gov/warboard/ProjectDocs/MVI/MVI_Service_Description.pdf" TargetMode="External"/><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footer" Target="footer3.xm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http://tspr.vista.med.va.gov/warboard/anotebk.asp?proj=1385&amp;Type=Parked&amp;From=GlobalGroup" TargetMode="External"/><Relationship Id="rId27" Type="http://schemas.openxmlformats.org/officeDocument/2006/relationships/comments" Target="comments.xml"/><Relationship Id="rId30" Type="http://schemas.openxmlformats.org/officeDocument/2006/relationships/hyperlink" Target="http://tspr.vista.med.va.gov/warboard/anotebk.asp?proj=1385&amp;Type=Active" TargetMode="Externa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Working\Ellen%20Mode\iRSD%20Template\iRSD_Template%20-%2010-22-13%20-%20work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DropOffZoneRoutingForm</Edit>
  <New>DocumentLibraryForm</New>
</FormTemplates>
</file>

<file path=customXml/item2.xml><?xml version="1.0" encoding="utf-8"?>
<p:properties xmlns:p="http://schemas.microsoft.com/office/2006/metadata/properties" xmlns:xsi="http://www.w3.org/2001/XMLSchema-instance">
  <documentManagement>
    <_vti_RoutingExistingProperties xmlns="449ad807-9104-41d7-881b-f204dac941fa" xsi:nil="true"/>
    <CLIN xmlns="b94b4bb3-fa1a-48ee-ad83-2b068324d06e" xsi:nil="true"/>
  </documentManagement>
</p:properties>
</file>

<file path=customXml/item3.xml><?xml version="1.0" encoding="utf-8"?>
<LongProperties xmlns="http://schemas.microsoft.com/office/2006/metadata/longProperties"/>
</file>

<file path=customXml/item4.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C86189C866E5CD4A8B21F26DAD33EBB4" ma:contentTypeVersion="4" ma:contentTypeDescription="Create a new document." ma:contentTypeScope="" ma:versionID="ff46c31861030ede76c2517e6f128dff">
  <xsd:schema xmlns:xsd="http://www.w3.org/2001/XMLSchema" xmlns:xs="http://www.w3.org/2001/XMLSchema" xmlns:p="http://schemas.microsoft.com/office/2006/metadata/properties" xmlns:ns2="449ad807-9104-41d7-881b-f204dac941fa" xmlns:ns3="b94b4bb3-fa1a-48ee-ad83-2b068324d06e" targetNamespace="http://schemas.microsoft.com/office/2006/metadata/properties" ma:root="true" ma:fieldsID="0e1bee75b31915bea2bfe484ec505a2f" ns2:_="" ns3:_="">
    <xsd:import namespace="449ad807-9104-41d7-881b-f204dac941fa"/>
    <xsd:import namespace="b94b4bb3-fa1a-48ee-ad83-2b068324d06e"/>
    <xsd:element name="properties">
      <xsd:complexType>
        <xsd:sequence>
          <xsd:element name="documentManagement">
            <xsd:complexType>
              <xsd:all>
                <xsd:element ref="ns2:_vti_RoutingExistingProperties" minOccurs="0"/>
                <xsd:element ref="ns3:CL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ad807-9104-41d7-881b-f204dac941fa" elementFormDefault="qualified">
    <xsd:import namespace="http://schemas.microsoft.com/office/2006/documentManagement/types"/>
    <xsd:import namespace="http://schemas.microsoft.com/office/infopath/2007/PartnerControls"/>
    <xsd:element name="_vti_RoutingExistingProperties" ma:index="8" nillable="true" ma:displayName="Original Properties" ma:hidden="true" ma:internalName="_vti_RoutingExistingProperti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4b4bb3-fa1a-48ee-ad83-2b068324d06e" elementFormDefault="qualified">
    <xsd:import namespace="http://schemas.microsoft.com/office/2006/documentManagement/types"/>
    <xsd:import namespace="http://schemas.microsoft.com/office/infopath/2007/PartnerControls"/>
    <xsd:element name="CLIN" ma:index="9" nillable="true" ma:displayName="CLIN" ma:list="{2e7576e2-a81f-46cb-a0a8-dbed41bf05f2}" ma:internalName="CLIN"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08184-E8DD-4792-9BBD-F04681E2D903}">
  <ds:schemaRefs>
    <ds:schemaRef ds:uri="http://schemas.microsoft.com/sharepoint/v3/contenttype/forms"/>
  </ds:schemaRefs>
</ds:datastoreItem>
</file>

<file path=customXml/itemProps2.xml><?xml version="1.0" encoding="utf-8"?>
<ds:datastoreItem xmlns:ds="http://schemas.openxmlformats.org/officeDocument/2006/customXml" ds:itemID="{CE9D3E77-9738-4758-9709-1AC6635106D6}">
  <ds:schemaRefs>
    <ds:schemaRef ds:uri="http://schemas.microsoft.com/office/2006/metadata/properties"/>
    <ds:schemaRef ds:uri="449ad807-9104-41d7-881b-f204dac941fa"/>
    <ds:schemaRef ds:uri="b94b4bb3-fa1a-48ee-ad83-2b068324d06e"/>
  </ds:schemaRefs>
</ds:datastoreItem>
</file>

<file path=customXml/itemProps3.xml><?xml version="1.0" encoding="utf-8"?>
<ds:datastoreItem xmlns:ds="http://schemas.openxmlformats.org/officeDocument/2006/customXml" ds:itemID="{D9A98D32-0B63-4B44-8905-2CD5DC44B65B}">
  <ds:schemaRefs>
    <ds:schemaRef ds:uri="http://schemas.microsoft.com/office/2006/metadata/longProperties"/>
  </ds:schemaRefs>
</ds:datastoreItem>
</file>

<file path=customXml/itemProps4.xml><?xml version="1.0" encoding="utf-8"?>
<ds:datastoreItem xmlns:ds="http://schemas.openxmlformats.org/officeDocument/2006/customXml" ds:itemID="{499540FE-BDEC-4EE8-B832-ED625374C521}">
  <ds:schemaRefs>
    <ds:schemaRef ds:uri="http://schemas.microsoft.com/office/2006/metadata/customXsn"/>
  </ds:schemaRefs>
</ds:datastoreItem>
</file>

<file path=customXml/itemProps5.xml><?xml version="1.0" encoding="utf-8"?>
<ds:datastoreItem xmlns:ds="http://schemas.openxmlformats.org/officeDocument/2006/customXml" ds:itemID="{E60148DB-68CA-4908-9BD5-006F4808052F}">
  <ds:schemaRefs>
    <ds:schemaRef ds:uri="http://schemas.openxmlformats.org/officeDocument/2006/bibliography"/>
  </ds:schemaRefs>
</ds:datastoreItem>
</file>

<file path=customXml/itemProps6.xml><?xml version="1.0" encoding="utf-8"?>
<ds:datastoreItem xmlns:ds="http://schemas.openxmlformats.org/officeDocument/2006/customXml" ds:itemID="{FAD00E61-3185-4257-804E-6B5EFF1A7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ad807-9104-41d7-881b-f204dac941fa"/>
    <ds:schemaRef ds:uri="b94b4bb3-fa1a-48ee-ad83-2b068324d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7EF6513-A9F5-4325-A054-B1C345D7DDE9}">
  <ds:schemaRefs>
    <ds:schemaRef ds:uri="http://schemas.openxmlformats.org/officeDocument/2006/bibliography"/>
  </ds:schemaRefs>
</ds:datastoreItem>
</file>

<file path=customXml/itemProps8.xml><?xml version="1.0" encoding="utf-8"?>
<ds:datastoreItem xmlns:ds="http://schemas.openxmlformats.org/officeDocument/2006/customXml" ds:itemID="{B9E30182-3DCA-4D48-A9AC-687276C0D24B}">
  <ds:schemaRefs>
    <ds:schemaRef ds:uri="http://schemas.openxmlformats.org/officeDocument/2006/bibliography"/>
  </ds:schemaRefs>
</ds:datastoreItem>
</file>

<file path=customXml/itemProps9.xml><?xml version="1.0" encoding="utf-8"?>
<ds:datastoreItem xmlns:ds="http://schemas.openxmlformats.org/officeDocument/2006/customXml" ds:itemID="{323A0187-EFD3-40AD-9BA4-8C2C2B1A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iRSD_Template - 10-22-13 - working template.dotx</Template>
  <TotalTime>20</TotalTime>
  <Pages>15</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DAS_IAM_iRSD</vt:lpstr>
    </vt:vector>
  </TitlesOfParts>
  <Company>Office of Enterprise Development</Company>
  <LinksUpToDate>false</LinksUpToDate>
  <CharactersWithSpaces>20627</CharactersWithSpaces>
  <SharedDoc>false</SharedDoc>
  <HLinks>
    <vt:vector size="624" baseType="variant">
      <vt:variant>
        <vt:i4>8126567</vt:i4>
      </vt:variant>
      <vt:variant>
        <vt:i4>621</vt:i4>
      </vt:variant>
      <vt:variant>
        <vt:i4>0</vt:i4>
      </vt:variant>
      <vt:variant>
        <vt:i4>5</vt:i4>
      </vt:variant>
      <vt:variant>
        <vt:lpwstr/>
      </vt:variant>
      <vt:variant>
        <vt:lpwstr>Estimation1</vt:lpwstr>
      </vt:variant>
      <vt:variant>
        <vt:i4>1703966</vt:i4>
      </vt:variant>
      <vt:variant>
        <vt:i4>618</vt:i4>
      </vt:variant>
      <vt:variant>
        <vt:i4>0</vt:i4>
      </vt:variant>
      <vt:variant>
        <vt:i4>5</vt:i4>
      </vt:variant>
      <vt:variant>
        <vt:lpwstr>http://vista.med.va.gov/pas/FunctionPoint/default.asp</vt:lpwstr>
      </vt:variant>
      <vt:variant>
        <vt:lpwstr/>
      </vt:variant>
      <vt:variant>
        <vt:i4>1179651</vt:i4>
      </vt:variant>
      <vt:variant>
        <vt:i4>612</vt:i4>
      </vt:variant>
      <vt:variant>
        <vt:i4>0</vt:i4>
      </vt:variant>
      <vt:variant>
        <vt:i4>5</vt:i4>
      </vt:variant>
      <vt:variant>
        <vt:lpwstr/>
      </vt:variant>
      <vt:variant>
        <vt:lpwstr>UserClassCharacteristics1</vt:lpwstr>
      </vt:variant>
      <vt:variant>
        <vt:i4>851981</vt:i4>
      </vt:variant>
      <vt:variant>
        <vt:i4>606</vt:i4>
      </vt:variant>
      <vt:variant>
        <vt:i4>0</vt:i4>
      </vt:variant>
      <vt:variant>
        <vt:i4>5</vt:i4>
      </vt:variant>
      <vt:variant>
        <vt:lpwstr/>
      </vt:variant>
      <vt:variant>
        <vt:lpwstr>_Purchased_Components</vt:lpwstr>
      </vt:variant>
      <vt:variant>
        <vt:i4>4128878</vt:i4>
      </vt:variant>
      <vt:variant>
        <vt:i4>600</vt:i4>
      </vt:variant>
      <vt:variant>
        <vt:i4>0</vt:i4>
      </vt:variant>
      <vt:variant>
        <vt:i4>5</vt:i4>
      </vt:variant>
      <vt:variant>
        <vt:lpwstr/>
      </vt:variant>
      <vt:variant>
        <vt:lpwstr>LegalCopyrightandOtherNotices1</vt:lpwstr>
      </vt:variant>
      <vt:variant>
        <vt:i4>196714</vt:i4>
      </vt:variant>
      <vt:variant>
        <vt:i4>594</vt:i4>
      </vt:variant>
      <vt:variant>
        <vt:i4>0</vt:i4>
      </vt:variant>
      <vt:variant>
        <vt:i4>5</vt:i4>
      </vt:variant>
      <vt:variant>
        <vt:lpwstr/>
      </vt:variant>
      <vt:variant>
        <vt:lpwstr>_User_Interfaces_1</vt:lpwstr>
      </vt:variant>
      <vt:variant>
        <vt:i4>3276843</vt:i4>
      </vt:variant>
      <vt:variant>
        <vt:i4>588</vt:i4>
      </vt:variant>
      <vt:variant>
        <vt:i4>0</vt:i4>
      </vt:variant>
      <vt:variant>
        <vt:i4>5</vt:i4>
      </vt:variant>
      <vt:variant>
        <vt:lpwstr/>
      </vt:variant>
      <vt:variant>
        <vt:lpwstr>_Software_Interfaces</vt:lpwstr>
      </vt:variant>
      <vt:variant>
        <vt:i4>3997749</vt:i4>
      </vt:variant>
      <vt:variant>
        <vt:i4>582</vt:i4>
      </vt:variant>
      <vt:variant>
        <vt:i4>0</vt:i4>
      </vt:variant>
      <vt:variant>
        <vt:i4>5</vt:i4>
      </vt:variant>
      <vt:variant>
        <vt:lpwstr/>
      </vt:variant>
      <vt:variant>
        <vt:lpwstr>_Hardware_Interfaces</vt:lpwstr>
      </vt:variant>
      <vt:variant>
        <vt:i4>5111829</vt:i4>
      </vt:variant>
      <vt:variant>
        <vt:i4>576</vt:i4>
      </vt:variant>
      <vt:variant>
        <vt:i4>0</vt:i4>
      </vt:variant>
      <vt:variant>
        <vt:i4>5</vt:i4>
      </vt:variant>
      <vt:variant>
        <vt:lpwstr/>
      </vt:variant>
      <vt:variant>
        <vt:lpwstr>ComminicationInterfaces1</vt:lpwstr>
      </vt:variant>
      <vt:variant>
        <vt:i4>8192107</vt:i4>
      </vt:variant>
      <vt:variant>
        <vt:i4>570</vt:i4>
      </vt:variant>
      <vt:variant>
        <vt:i4>0</vt:i4>
      </vt:variant>
      <vt:variant>
        <vt:i4>5</vt:i4>
      </vt:variant>
      <vt:variant>
        <vt:lpwstr/>
      </vt:variant>
      <vt:variant>
        <vt:lpwstr>Interfaces1</vt:lpwstr>
      </vt:variant>
      <vt:variant>
        <vt:i4>5636098</vt:i4>
      </vt:variant>
      <vt:variant>
        <vt:i4>564</vt:i4>
      </vt:variant>
      <vt:variant>
        <vt:i4>0</vt:i4>
      </vt:variant>
      <vt:variant>
        <vt:i4>5</vt:i4>
      </vt:variant>
      <vt:variant>
        <vt:lpwstr/>
      </vt:variant>
      <vt:variant>
        <vt:lpwstr>ApplicableStandards1</vt:lpwstr>
      </vt:variant>
      <vt:variant>
        <vt:i4>8323196</vt:i4>
      </vt:variant>
      <vt:variant>
        <vt:i4>558</vt:i4>
      </vt:variant>
      <vt:variant>
        <vt:i4>0</vt:i4>
      </vt:variant>
      <vt:variant>
        <vt:i4>5</vt:i4>
      </vt:variant>
      <vt:variant>
        <vt:lpwstr/>
      </vt:variant>
      <vt:variant>
        <vt:lpwstr>UsablitySpecifications1</vt:lpwstr>
      </vt:variant>
      <vt:variant>
        <vt:i4>7340146</vt:i4>
      </vt:variant>
      <vt:variant>
        <vt:i4>552</vt:i4>
      </vt:variant>
      <vt:variant>
        <vt:i4>0</vt:i4>
      </vt:variant>
      <vt:variant>
        <vt:i4>5</vt:i4>
      </vt:variant>
      <vt:variant>
        <vt:lpwstr/>
      </vt:variant>
      <vt:variant>
        <vt:lpwstr>SystemFeatures1</vt:lpwstr>
      </vt:variant>
      <vt:variant>
        <vt:i4>8257638</vt:i4>
      </vt:variant>
      <vt:variant>
        <vt:i4>546</vt:i4>
      </vt:variant>
      <vt:variant>
        <vt:i4>0</vt:i4>
      </vt:variant>
      <vt:variant>
        <vt:i4>5</vt:i4>
      </vt:variant>
      <vt:variant>
        <vt:lpwstr/>
      </vt:variant>
      <vt:variant>
        <vt:lpwstr>SecuritySpecifications1</vt:lpwstr>
      </vt:variant>
      <vt:variant>
        <vt:i4>6291581</vt:i4>
      </vt:variant>
      <vt:variant>
        <vt:i4>540</vt:i4>
      </vt:variant>
      <vt:variant>
        <vt:i4>0</vt:i4>
      </vt:variant>
      <vt:variant>
        <vt:i4>5</vt:i4>
      </vt:variant>
      <vt:variant>
        <vt:lpwstr/>
      </vt:variant>
      <vt:variant>
        <vt:lpwstr>ScopeofIntegration1</vt:lpwstr>
      </vt:variant>
      <vt:variant>
        <vt:i4>3604600</vt:i4>
      </vt:variant>
      <vt:variant>
        <vt:i4>534</vt:i4>
      </vt:variant>
      <vt:variant>
        <vt:i4>0</vt:i4>
      </vt:variant>
      <vt:variant>
        <vt:i4>5</vt:i4>
      </vt:variant>
      <vt:variant>
        <vt:lpwstr/>
      </vt:variant>
      <vt:variant>
        <vt:lpwstr>ReliabilitySpecifications1</vt:lpwstr>
      </vt:variant>
      <vt:variant>
        <vt:i4>4194333</vt:i4>
      </vt:variant>
      <vt:variant>
        <vt:i4>528</vt:i4>
      </vt:variant>
      <vt:variant>
        <vt:i4>0</vt:i4>
      </vt:variant>
      <vt:variant>
        <vt:i4>5</vt:i4>
      </vt:variant>
      <vt:variant>
        <vt:lpwstr/>
      </vt:variant>
      <vt:variant>
        <vt:lpwstr>QualityAttributesSpecifications1</vt:lpwstr>
      </vt:variant>
      <vt:variant>
        <vt:i4>3276917</vt:i4>
      </vt:variant>
      <vt:variant>
        <vt:i4>522</vt:i4>
      </vt:variant>
      <vt:variant>
        <vt:i4>0</vt:i4>
      </vt:variant>
      <vt:variant>
        <vt:i4>5</vt:i4>
      </vt:variant>
      <vt:variant>
        <vt:lpwstr/>
      </vt:variant>
      <vt:variant>
        <vt:lpwstr>PerformanceSpecifications1</vt:lpwstr>
      </vt:variant>
      <vt:variant>
        <vt:i4>3080317</vt:i4>
      </vt:variant>
      <vt:variant>
        <vt:i4>516</vt:i4>
      </vt:variant>
      <vt:variant>
        <vt:i4>0</vt:i4>
      </vt:variant>
      <vt:variant>
        <vt:i4>5</vt:i4>
      </vt:variant>
      <vt:variant>
        <vt:lpwstr/>
      </vt:variant>
      <vt:variant>
        <vt:lpwstr>MultiDivisionalSpecifications1</vt:lpwstr>
      </vt:variant>
      <vt:variant>
        <vt:i4>983070</vt:i4>
      </vt:variant>
      <vt:variant>
        <vt:i4>510</vt:i4>
      </vt:variant>
      <vt:variant>
        <vt:i4>0</vt:i4>
      </vt:variant>
      <vt:variant>
        <vt:i4>5</vt:i4>
      </vt:variant>
      <vt:variant>
        <vt:lpwstr/>
      </vt:variant>
      <vt:variant>
        <vt:lpwstr>GraphicalUserInterfaceSpecifications1</vt:lpwstr>
      </vt:variant>
      <vt:variant>
        <vt:i4>196610</vt:i4>
      </vt:variant>
      <vt:variant>
        <vt:i4>504</vt:i4>
      </vt:variant>
      <vt:variant>
        <vt:i4>0</vt:i4>
      </vt:variant>
      <vt:variant>
        <vt:i4>5</vt:i4>
      </vt:variant>
      <vt:variant>
        <vt:lpwstr/>
      </vt:variant>
      <vt:variant>
        <vt:lpwstr>FunctionalSpecifications1</vt:lpwstr>
      </vt:variant>
      <vt:variant>
        <vt:i4>1179677</vt:i4>
      </vt:variant>
      <vt:variant>
        <vt:i4>498</vt:i4>
      </vt:variant>
      <vt:variant>
        <vt:i4>0</vt:i4>
      </vt:variant>
      <vt:variant>
        <vt:i4>5</vt:i4>
      </vt:variant>
      <vt:variant>
        <vt:lpwstr/>
      </vt:variant>
      <vt:variant>
        <vt:lpwstr>_Documentation_Specifications</vt:lpwstr>
      </vt:variant>
      <vt:variant>
        <vt:i4>3670038</vt:i4>
      </vt:variant>
      <vt:variant>
        <vt:i4>492</vt:i4>
      </vt:variant>
      <vt:variant>
        <vt:i4>0</vt:i4>
      </vt:variant>
      <vt:variant>
        <vt:i4>5</vt:i4>
      </vt:variant>
      <vt:variant>
        <vt:lpwstr/>
      </vt:variant>
      <vt:variant>
        <vt:lpwstr>_Disaster_Recovery_Specifications</vt:lpwstr>
      </vt:variant>
      <vt:variant>
        <vt:i4>1769474</vt:i4>
      </vt:variant>
      <vt:variant>
        <vt:i4>486</vt:i4>
      </vt:variant>
      <vt:variant>
        <vt:i4>0</vt:i4>
      </vt:variant>
      <vt:variant>
        <vt:i4>5</vt:i4>
      </vt:variant>
      <vt:variant>
        <vt:lpwstr/>
      </vt:variant>
      <vt:variant>
        <vt:lpwstr>DesignConstrainstsSpecifications1</vt:lpwstr>
      </vt:variant>
      <vt:variant>
        <vt:i4>5963807</vt:i4>
      </vt:variant>
      <vt:variant>
        <vt:i4>480</vt:i4>
      </vt:variant>
      <vt:variant>
        <vt:i4>0</vt:i4>
      </vt:variant>
      <vt:variant>
        <vt:i4>5</vt:i4>
      </vt:variant>
      <vt:variant>
        <vt:lpwstr/>
      </vt:variant>
      <vt:variant>
        <vt:lpwstr>BusinessRulesSpecifications1</vt:lpwstr>
      </vt:variant>
      <vt:variant>
        <vt:i4>5111831</vt:i4>
      </vt:variant>
      <vt:variant>
        <vt:i4>474</vt:i4>
      </vt:variant>
      <vt:variant>
        <vt:i4>0</vt:i4>
      </vt:variant>
      <vt:variant>
        <vt:i4>5</vt:i4>
      </vt:variant>
      <vt:variant>
        <vt:lpwstr/>
      </vt:variant>
      <vt:variant>
        <vt:lpwstr>AccessabilitySpecifications1</vt:lpwstr>
      </vt:variant>
      <vt:variant>
        <vt:i4>6815846</vt:i4>
      </vt:variant>
      <vt:variant>
        <vt:i4>468</vt:i4>
      </vt:variant>
      <vt:variant>
        <vt:i4>0</vt:i4>
      </vt:variant>
      <vt:variant>
        <vt:i4>5</vt:i4>
      </vt:variant>
      <vt:variant>
        <vt:lpwstr/>
      </vt:variant>
      <vt:variant>
        <vt:lpwstr>SpecificSpecifications1</vt:lpwstr>
      </vt:variant>
      <vt:variant>
        <vt:i4>7667821</vt:i4>
      </vt:variant>
      <vt:variant>
        <vt:i4>462</vt:i4>
      </vt:variant>
      <vt:variant>
        <vt:i4>0</vt:i4>
      </vt:variant>
      <vt:variant>
        <vt:i4>5</vt:i4>
      </vt:variant>
      <vt:variant>
        <vt:lpwstr/>
      </vt:variant>
      <vt:variant>
        <vt:lpwstr>References1</vt:lpwstr>
      </vt:variant>
      <vt:variant>
        <vt:i4>5439492</vt:i4>
      </vt:variant>
      <vt:variant>
        <vt:i4>456</vt:i4>
      </vt:variant>
      <vt:variant>
        <vt:i4>0</vt:i4>
      </vt:variant>
      <vt:variant>
        <vt:i4>5</vt:i4>
      </vt:variant>
      <vt:variant>
        <vt:lpwstr/>
      </vt:variant>
      <vt:variant>
        <vt:lpwstr>Definitions1</vt:lpwstr>
      </vt:variant>
      <vt:variant>
        <vt:i4>393232</vt:i4>
      </vt:variant>
      <vt:variant>
        <vt:i4>450</vt:i4>
      </vt:variant>
      <vt:variant>
        <vt:i4>0</vt:i4>
      </vt:variant>
      <vt:variant>
        <vt:i4>5</vt:i4>
      </vt:variant>
      <vt:variant>
        <vt:lpwstr/>
      </vt:variant>
      <vt:variant>
        <vt:lpwstr>Acronyms1</vt:lpwstr>
      </vt:variant>
      <vt:variant>
        <vt:i4>7078007</vt:i4>
      </vt:variant>
      <vt:variant>
        <vt:i4>444</vt:i4>
      </vt:variant>
      <vt:variant>
        <vt:i4>0</vt:i4>
      </vt:variant>
      <vt:variant>
        <vt:i4>5</vt:i4>
      </vt:variant>
      <vt:variant>
        <vt:lpwstr/>
      </vt:variant>
      <vt:variant>
        <vt:lpwstr>AcronymsAndDefinitions1</vt:lpwstr>
      </vt:variant>
      <vt:variant>
        <vt:i4>2228345</vt:i4>
      </vt:variant>
      <vt:variant>
        <vt:i4>438</vt:i4>
      </vt:variant>
      <vt:variant>
        <vt:i4>0</vt:i4>
      </vt:variant>
      <vt:variant>
        <vt:i4>5</vt:i4>
      </vt:variant>
      <vt:variant>
        <vt:lpwstr/>
      </vt:variant>
      <vt:variant>
        <vt:lpwstr>Scope1</vt:lpwstr>
      </vt:variant>
      <vt:variant>
        <vt:i4>1835065</vt:i4>
      </vt:variant>
      <vt:variant>
        <vt:i4>432</vt:i4>
      </vt:variant>
      <vt:variant>
        <vt:i4>0</vt:i4>
      </vt:variant>
      <vt:variant>
        <vt:i4>5</vt:i4>
      </vt:variant>
      <vt:variant>
        <vt:lpwstr/>
      </vt:variant>
      <vt:variant>
        <vt:lpwstr>_Toc52079759</vt:lpwstr>
      </vt:variant>
      <vt:variant>
        <vt:i4>1835036</vt:i4>
      </vt:variant>
      <vt:variant>
        <vt:i4>426</vt:i4>
      </vt:variant>
      <vt:variant>
        <vt:i4>0</vt:i4>
      </vt:variant>
      <vt:variant>
        <vt:i4>5</vt:i4>
      </vt:variant>
      <vt:variant>
        <vt:lpwstr/>
      </vt:variant>
      <vt:variant>
        <vt:lpwstr>Introduction1</vt:lpwstr>
      </vt:variant>
      <vt:variant>
        <vt:i4>5570581</vt:i4>
      </vt:variant>
      <vt:variant>
        <vt:i4>423</vt:i4>
      </vt:variant>
      <vt:variant>
        <vt:i4>0</vt:i4>
      </vt:variant>
      <vt:variant>
        <vt:i4>5</vt:i4>
      </vt:variant>
      <vt:variant>
        <vt:lpwstr/>
      </vt:variant>
      <vt:variant>
        <vt:lpwstr>RevisionHistory1</vt:lpwstr>
      </vt:variant>
      <vt:variant>
        <vt:i4>8126567</vt:i4>
      </vt:variant>
      <vt:variant>
        <vt:i4>417</vt:i4>
      </vt:variant>
      <vt:variant>
        <vt:i4>0</vt:i4>
      </vt:variant>
      <vt:variant>
        <vt:i4>5</vt:i4>
      </vt:variant>
      <vt:variant>
        <vt:lpwstr/>
      </vt:variant>
      <vt:variant>
        <vt:lpwstr>Estimation2</vt:lpwstr>
      </vt:variant>
      <vt:variant>
        <vt:i4>1179651</vt:i4>
      </vt:variant>
      <vt:variant>
        <vt:i4>411</vt:i4>
      </vt:variant>
      <vt:variant>
        <vt:i4>0</vt:i4>
      </vt:variant>
      <vt:variant>
        <vt:i4>5</vt:i4>
      </vt:variant>
      <vt:variant>
        <vt:lpwstr/>
      </vt:variant>
      <vt:variant>
        <vt:lpwstr>UserClassCharacteristics2</vt:lpwstr>
      </vt:variant>
      <vt:variant>
        <vt:i4>5242897</vt:i4>
      </vt:variant>
      <vt:variant>
        <vt:i4>405</vt:i4>
      </vt:variant>
      <vt:variant>
        <vt:i4>0</vt:i4>
      </vt:variant>
      <vt:variant>
        <vt:i4>5</vt:i4>
      </vt:variant>
      <vt:variant>
        <vt:lpwstr/>
      </vt:variant>
      <vt:variant>
        <vt:lpwstr>PurchasedComponents2</vt:lpwstr>
      </vt:variant>
      <vt:variant>
        <vt:i4>3932270</vt:i4>
      </vt:variant>
      <vt:variant>
        <vt:i4>399</vt:i4>
      </vt:variant>
      <vt:variant>
        <vt:i4>0</vt:i4>
      </vt:variant>
      <vt:variant>
        <vt:i4>5</vt:i4>
      </vt:variant>
      <vt:variant>
        <vt:lpwstr/>
      </vt:variant>
      <vt:variant>
        <vt:lpwstr>LegalCopyrightandOtherNotices2</vt:lpwstr>
      </vt:variant>
      <vt:variant>
        <vt:i4>8126587</vt:i4>
      </vt:variant>
      <vt:variant>
        <vt:i4>393</vt:i4>
      </vt:variant>
      <vt:variant>
        <vt:i4>0</vt:i4>
      </vt:variant>
      <vt:variant>
        <vt:i4>5</vt:i4>
      </vt:variant>
      <vt:variant>
        <vt:lpwstr/>
      </vt:variant>
      <vt:variant>
        <vt:lpwstr>UserInterfaces2</vt:lpwstr>
      </vt:variant>
      <vt:variant>
        <vt:i4>6422651</vt:i4>
      </vt:variant>
      <vt:variant>
        <vt:i4>387</vt:i4>
      </vt:variant>
      <vt:variant>
        <vt:i4>0</vt:i4>
      </vt:variant>
      <vt:variant>
        <vt:i4>5</vt:i4>
      </vt:variant>
      <vt:variant>
        <vt:lpwstr/>
      </vt:variant>
      <vt:variant>
        <vt:lpwstr>SoftwareInterfaces2</vt:lpwstr>
      </vt:variant>
      <vt:variant>
        <vt:i4>8126580</vt:i4>
      </vt:variant>
      <vt:variant>
        <vt:i4>381</vt:i4>
      </vt:variant>
      <vt:variant>
        <vt:i4>0</vt:i4>
      </vt:variant>
      <vt:variant>
        <vt:i4>5</vt:i4>
      </vt:variant>
      <vt:variant>
        <vt:lpwstr/>
      </vt:variant>
      <vt:variant>
        <vt:lpwstr>HardwareInterfaces2</vt:lpwstr>
      </vt:variant>
      <vt:variant>
        <vt:i4>5046293</vt:i4>
      </vt:variant>
      <vt:variant>
        <vt:i4>375</vt:i4>
      </vt:variant>
      <vt:variant>
        <vt:i4>0</vt:i4>
      </vt:variant>
      <vt:variant>
        <vt:i4>5</vt:i4>
      </vt:variant>
      <vt:variant>
        <vt:lpwstr/>
      </vt:variant>
      <vt:variant>
        <vt:lpwstr>ComminicationInterfaces2</vt:lpwstr>
      </vt:variant>
      <vt:variant>
        <vt:i4>8192107</vt:i4>
      </vt:variant>
      <vt:variant>
        <vt:i4>369</vt:i4>
      </vt:variant>
      <vt:variant>
        <vt:i4>0</vt:i4>
      </vt:variant>
      <vt:variant>
        <vt:i4>5</vt:i4>
      </vt:variant>
      <vt:variant>
        <vt:lpwstr/>
      </vt:variant>
      <vt:variant>
        <vt:lpwstr>Interfaces2</vt:lpwstr>
      </vt:variant>
      <vt:variant>
        <vt:i4>5570562</vt:i4>
      </vt:variant>
      <vt:variant>
        <vt:i4>363</vt:i4>
      </vt:variant>
      <vt:variant>
        <vt:i4>0</vt:i4>
      </vt:variant>
      <vt:variant>
        <vt:i4>5</vt:i4>
      </vt:variant>
      <vt:variant>
        <vt:lpwstr/>
      </vt:variant>
      <vt:variant>
        <vt:lpwstr>ApplicableStandards2</vt:lpwstr>
      </vt:variant>
      <vt:variant>
        <vt:i4>8323196</vt:i4>
      </vt:variant>
      <vt:variant>
        <vt:i4>357</vt:i4>
      </vt:variant>
      <vt:variant>
        <vt:i4>0</vt:i4>
      </vt:variant>
      <vt:variant>
        <vt:i4>5</vt:i4>
      </vt:variant>
      <vt:variant>
        <vt:lpwstr/>
      </vt:variant>
      <vt:variant>
        <vt:lpwstr>UsablitySpecifications2</vt:lpwstr>
      </vt:variant>
      <vt:variant>
        <vt:i4>7340146</vt:i4>
      </vt:variant>
      <vt:variant>
        <vt:i4>351</vt:i4>
      </vt:variant>
      <vt:variant>
        <vt:i4>0</vt:i4>
      </vt:variant>
      <vt:variant>
        <vt:i4>5</vt:i4>
      </vt:variant>
      <vt:variant>
        <vt:lpwstr/>
      </vt:variant>
      <vt:variant>
        <vt:lpwstr>SystemFeatures2</vt:lpwstr>
      </vt:variant>
      <vt:variant>
        <vt:i4>8257638</vt:i4>
      </vt:variant>
      <vt:variant>
        <vt:i4>345</vt:i4>
      </vt:variant>
      <vt:variant>
        <vt:i4>0</vt:i4>
      </vt:variant>
      <vt:variant>
        <vt:i4>5</vt:i4>
      </vt:variant>
      <vt:variant>
        <vt:lpwstr/>
      </vt:variant>
      <vt:variant>
        <vt:lpwstr>SecuritySpecifications2</vt:lpwstr>
      </vt:variant>
      <vt:variant>
        <vt:i4>6291581</vt:i4>
      </vt:variant>
      <vt:variant>
        <vt:i4>339</vt:i4>
      </vt:variant>
      <vt:variant>
        <vt:i4>0</vt:i4>
      </vt:variant>
      <vt:variant>
        <vt:i4>5</vt:i4>
      </vt:variant>
      <vt:variant>
        <vt:lpwstr/>
      </vt:variant>
      <vt:variant>
        <vt:lpwstr>ScopeofIntegration2</vt:lpwstr>
      </vt:variant>
      <vt:variant>
        <vt:i4>3407992</vt:i4>
      </vt:variant>
      <vt:variant>
        <vt:i4>333</vt:i4>
      </vt:variant>
      <vt:variant>
        <vt:i4>0</vt:i4>
      </vt:variant>
      <vt:variant>
        <vt:i4>5</vt:i4>
      </vt:variant>
      <vt:variant>
        <vt:lpwstr/>
      </vt:variant>
      <vt:variant>
        <vt:lpwstr>ReliabilitySpecifications2</vt:lpwstr>
      </vt:variant>
      <vt:variant>
        <vt:i4>4390941</vt:i4>
      </vt:variant>
      <vt:variant>
        <vt:i4>327</vt:i4>
      </vt:variant>
      <vt:variant>
        <vt:i4>0</vt:i4>
      </vt:variant>
      <vt:variant>
        <vt:i4>5</vt:i4>
      </vt:variant>
      <vt:variant>
        <vt:lpwstr/>
      </vt:variant>
      <vt:variant>
        <vt:lpwstr>QualityAttributesSpecifications2</vt:lpwstr>
      </vt:variant>
      <vt:variant>
        <vt:i4>3211381</vt:i4>
      </vt:variant>
      <vt:variant>
        <vt:i4>321</vt:i4>
      </vt:variant>
      <vt:variant>
        <vt:i4>0</vt:i4>
      </vt:variant>
      <vt:variant>
        <vt:i4>5</vt:i4>
      </vt:variant>
      <vt:variant>
        <vt:lpwstr/>
      </vt:variant>
      <vt:variant>
        <vt:lpwstr>PerformanceSpecifications2</vt:lpwstr>
      </vt:variant>
      <vt:variant>
        <vt:i4>2883709</vt:i4>
      </vt:variant>
      <vt:variant>
        <vt:i4>315</vt:i4>
      </vt:variant>
      <vt:variant>
        <vt:i4>0</vt:i4>
      </vt:variant>
      <vt:variant>
        <vt:i4>5</vt:i4>
      </vt:variant>
      <vt:variant>
        <vt:lpwstr/>
      </vt:variant>
      <vt:variant>
        <vt:lpwstr>MultiDivisionalSpecifications2</vt:lpwstr>
      </vt:variant>
      <vt:variant>
        <vt:i4>983070</vt:i4>
      </vt:variant>
      <vt:variant>
        <vt:i4>309</vt:i4>
      </vt:variant>
      <vt:variant>
        <vt:i4>0</vt:i4>
      </vt:variant>
      <vt:variant>
        <vt:i4>5</vt:i4>
      </vt:variant>
      <vt:variant>
        <vt:lpwstr/>
      </vt:variant>
      <vt:variant>
        <vt:lpwstr>GraphicalUserInterfaceSpecifications2</vt:lpwstr>
      </vt:variant>
      <vt:variant>
        <vt:i4>196610</vt:i4>
      </vt:variant>
      <vt:variant>
        <vt:i4>303</vt:i4>
      </vt:variant>
      <vt:variant>
        <vt:i4>0</vt:i4>
      </vt:variant>
      <vt:variant>
        <vt:i4>5</vt:i4>
      </vt:variant>
      <vt:variant>
        <vt:lpwstr/>
      </vt:variant>
      <vt:variant>
        <vt:lpwstr>FunctionalSpecifications2</vt:lpwstr>
      </vt:variant>
      <vt:variant>
        <vt:i4>5373980</vt:i4>
      </vt:variant>
      <vt:variant>
        <vt:i4>297</vt:i4>
      </vt:variant>
      <vt:variant>
        <vt:i4>0</vt:i4>
      </vt:variant>
      <vt:variant>
        <vt:i4>5</vt:i4>
      </vt:variant>
      <vt:variant>
        <vt:lpwstr/>
      </vt:variant>
      <vt:variant>
        <vt:lpwstr>DocumentationSpecifications2</vt:lpwstr>
      </vt:variant>
      <vt:variant>
        <vt:i4>7012451</vt:i4>
      </vt:variant>
      <vt:variant>
        <vt:i4>291</vt:i4>
      </vt:variant>
      <vt:variant>
        <vt:i4>0</vt:i4>
      </vt:variant>
      <vt:variant>
        <vt:i4>5</vt:i4>
      </vt:variant>
      <vt:variant>
        <vt:lpwstr/>
      </vt:variant>
      <vt:variant>
        <vt:lpwstr>DisasteryRecoverySpecification2</vt:lpwstr>
      </vt:variant>
      <vt:variant>
        <vt:i4>1769474</vt:i4>
      </vt:variant>
      <vt:variant>
        <vt:i4>285</vt:i4>
      </vt:variant>
      <vt:variant>
        <vt:i4>0</vt:i4>
      </vt:variant>
      <vt:variant>
        <vt:i4>5</vt:i4>
      </vt:variant>
      <vt:variant>
        <vt:lpwstr/>
      </vt:variant>
      <vt:variant>
        <vt:lpwstr>DesignConstrainstsSpecifications2</vt:lpwstr>
      </vt:variant>
      <vt:variant>
        <vt:i4>5767199</vt:i4>
      </vt:variant>
      <vt:variant>
        <vt:i4>279</vt:i4>
      </vt:variant>
      <vt:variant>
        <vt:i4>0</vt:i4>
      </vt:variant>
      <vt:variant>
        <vt:i4>5</vt:i4>
      </vt:variant>
      <vt:variant>
        <vt:lpwstr/>
      </vt:variant>
      <vt:variant>
        <vt:lpwstr>BusinessRulesSpecifications2</vt:lpwstr>
      </vt:variant>
      <vt:variant>
        <vt:i4>5046303</vt:i4>
      </vt:variant>
      <vt:variant>
        <vt:i4>273</vt:i4>
      </vt:variant>
      <vt:variant>
        <vt:i4>0</vt:i4>
      </vt:variant>
      <vt:variant>
        <vt:i4>5</vt:i4>
      </vt:variant>
      <vt:variant>
        <vt:lpwstr/>
      </vt:variant>
      <vt:variant>
        <vt:lpwstr>AccessibilitySpecifications2</vt:lpwstr>
      </vt:variant>
      <vt:variant>
        <vt:i4>6815846</vt:i4>
      </vt:variant>
      <vt:variant>
        <vt:i4>267</vt:i4>
      </vt:variant>
      <vt:variant>
        <vt:i4>0</vt:i4>
      </vt:variant>
      <vt:variant>
        <vt:i4>5</vt:i4>
      </vt:variant>
      <vt:variant>
        <vt:lpwstr/>
      </vt:variant>
      <vt:variant>
        <vt:lpwstr>SpecificSpecifications2</vt:lpwstr>
      </vt:variant>
      <vt:variant>
        <vt:i4>7667821</vt:i4>
      </vt:variant>
      <vt:variant>
        <vt:i4>261</vt:i4>
      </vt:variant>
      <vt:variant>
        <vt:i4>0</vt:i4>
      </vt:variant>
      <vt:variant>
        <vt:i4>5</vt:i4>
      </vt:variant>
      <vt:variant>
        <vt:lpwstr/>
      </vt:variant>
      <vt:variant>
        <vt:lpwstr>References2</vt:lpwstr>
      </vt:variant>
      <vt:variant>
        <vt:i4>5242884</vt:i4>
      </vt:variant>
      <vt:variant>
        <vt:i4>255</vt:i4>
      </vt:variant>
      <vt:variant>
        <vt:i4>0</vt:i4>
      </vt:variant>
      <vt:variant>
        <vt:i4>5</vt:i4>
      </vt:variant>
      <vt:variant>
        <vt:lpwstr/>
      </vt:variant>
      <vt:variant>
        <vt:lpwstr>Definitions2</vt:lpwstr>
      </vt:variant>
      <vt:variant>
        <vt:i4>393232</vt:i4>
      </vt:variant>
      <vt:variant>
        <vt:i4>249</vt:i4>
      </vt:variant>
      <vt:variant>
        <vt:i4>0</vt:i4>
      </vt:variant>
      <vt:variant>
        <vt:i4>5</vt:i4>
      </vt:variant>
      <vt:variant>
        <vt:lpwstr/>
      </vt:variant>
      <vt:variant>
        <vt:lpwstr>Acronyms2</vt:lpwstr>
      </vt:variant>
      <vt:variant>
        <vt:i4>7078007</vt:i4>
      </vt:variant>
      <vt:variant>
        <vt:i4>243</vt:i4>
      </vt:variant>
      <vt:variant>
        <vt:i4>0</vt:i4>
      </vt:variant>
      <vt:variant>
        <vt:i4>5</vt:i4>
      </vt:variant>
      <vt:variant>
        <vt:lpwstr/>
      </vt:variant>
      <vt:variant>
        <vt:lpwstr>AcronymsAndDefinitions2</vt:lpwstr>
      </vt:variant>
      <vt:variant>
        <vt:i4>2162809</vt:i4>
      </vt:variant>
      <vt:variant>
        <vt:i4>237</vt:i4>
      </vt:variant>
      <vt:variant>
        <vt:i4>0</vt:i4>
      </vt:variant>
      <vt:variant>
        <vt:i4>5</vt:i4>
      </vt:variant>
      <vt:variant>
        <vt:lpwstr/>
      </vt:variant>
      <vt:variant>
        <vt:lpwstr>Scope2</vt:lpwstr>
      </vt:variant>
      <vt:variant>
        <vt:i4>4456456</vt:i4>
      </vt:variant>
      <vt:variant>
        <vt:i4>231</vt:i4>
      </vt:variant>
      <vt:variant>
        <vt:i4>0</vt:i4>
      </vt:variant>
      <vt:variant>
        <vt:i4>5</vt:i4>
      </vt:variant>
      <vt:variant>
        <vt:lpwstr/>
      </vt:variant>
      <vt:variant>
        <vt:lpwstr>Purpose2</vt:lpwstr>
      </vt:variant>
      <vt:variant>
        <vt:i4>1835036</vt:i4>
      </vt:variant>
      <vt:variant>
        <vt:i4>225</vt:i4>
      </vt:variant>
      <vt:variant>
        <vt:i4>0</vt:i4>
      </vt:variant>
      <vt:variant>
        <vt:i4>5</vt:i4>
      </vt:variant>
      <vt:variant>
        <vt:lpwstr/>
      </vt:variant>
      <vt:variant>
        <vt:lpwstr>Introduction2</vt:lpwstr>
      </vt:variant>
      <vt:variant>
        <vt:i4>1376306</vt:i4>
      </vt:variant>
      <vt:variant>
        <vt:i4>218</vt:i4>
      </vt:variant>
      <vt:variant>
        <vt:i4>0</vt:i4>
      </vt:variant>
      <vt:variant>
        <vt:i4>5</vt:i4>
      </vt:variant>
      <vt:variant>
        <vt:lpwstr/>
      </vt:variant>
      <vt:variant>
        <vt:lpwstr>_Toc282619351</vt:lpwstr>
      </vt:variant>
      <vt:variant>
        <vt:i4>1376306</vt:i4>
      </vt:variant>
      <vt:variant>
        <vt:i4>212</vt:i4>
      </vt:variant>
      <vt:variant>
        <vt:i4>0</vt:i4>
      </vt:variant>
      <vt:variant>
        <vt:i4>5</vt:i4>
      </vt:variant>
      <vt:variant>
        <vt:lpwstr/>
      </vt:variant>
      <vt:variant>
        <vt:lpwstr>_Toc282619350</vt:lpwstr>
      </vt:variant>
      <vt:variant>
        <vt:i4>1310770</vt:i4>
      </vt:variant>
      <vt:variant>
        <vt:i4>206</vt:i4>
      </vt:variant>
      <vt:variant>
        <vt:i4>0</vt:i4>
      </vt:variant>
      <vt:variant>
        <vt:i4>5</vt:i4>
      </vt:variant>
      <vt:variant>
        <vt:lpwstr/>
      </vt:variant>
      <vt:variant>
        <vt:lpwstr>_Toc282619349</vt:lpwstr>
      </vt:variant>
      <vt:variant>
        <vt:i4>1310770</vt:i4>
      </vt:variant>
      <vt:variant>
        <vt:i4>200</vt:i4>
      </vt:variant>
      <vt:variant>
        <vt:i4>0</vt:i4>
      </vt:variant>
      <vt:variant>
        <vt:i4>5</vt:i4>
      </vt:variant>
      <vt:variant>
        <vt:lpwstr/>
      </vt:variant>
      <vt:variant>
        <vt:lpwstr>_Toc282619348</vt:lpwstr>
      </vt:variant>
      <vt:variant>
        <vt:i4>1310770</vt:i4>
      </vt:variant>
      <vt:variant>
        <vt:i4>194</vt:i4>
      </vt:variant>
      <vt:variant>
        <vt:i4>0</vt:i4>
      </vt:variant>
      <vt:variant>
        <vt:i4>5</vt:i4>
      </vt:variant>
      <vt:variant>
        <vt:lpwstr/>
      </vt:variant>
      <vt:variant>
        <vt:lpwstr>_Toc282619347</vt:lpwstr>
      </vt:variant>
      <vt:variant>
        <vt:i4>1310770</vt:i4>
      </vt:variant>
      <vt:variant>
        <vt:i4>188</vt:i4>
      </vt:variant>
      <vt:variant>
        <vt:i4>0</vt:i4>
      </vt:variant>
      <vt:variant>
        <vt:i4>5</vt:i4>
      </vt:variant>
      <vt:variant>
        <vt:lpwstr/>
      </vt:variant>
      <vt:variant>
        <vt:lpwstr>_Toc282619346</vt:lpwstr>
      </vt:variant>
      <vt:variant>
        <vt:i4>1310770</vt:i4>
      </vt:variant>
      <vt:variant>
        <vt:i4>182</vt:i4>
      </vt:variant>
      <vt:variant>
        <vt:i4>0</vt:i4>
      </vt:variant>
      <vt:variant>
        <vt:i4>5</vt:i4>
      </vt:variant>
      <vt:variant>
        <vt:lpwstr/>
      </vt:variant>
      <vt:variant>
        <vt:lpwstr>_Toc282619345</vt:lpwstr>
      </vt:variant>
      <vt:variant>
        <vt:i4>1310770</vt:i4>
      </vt:variant>
      <vt:variant>
        <vt:i4>176</vt:i4>
      </vt:variant>
      <vt:variant>
        <vt:i4>0</vt:i4>
      </vt:variant>
      <vt:variant>
        <vt:i4>5</vt:i4>
      </vt:variant>
      <vt:variant>
        <vt:lpwstr/>
      </vt:variant>
      <vt:variant>
        <vt:lpwstr>_Toc282619344</vt:lpwstr>
      </vt:variant>
      <vt:variant>
        <vt:i4>1310770</vt:i4>
      </vt:variant>
      <vt:variant>
        <vt:i4>170</vt:i4>
      </vt:variant>
      <vt:variant>
        <vt:i4>0</vt:i4>
      </vt:variant>
      <vt:variant>
        <vt:i4>5</vt:i4>
      </vt:variant>
      <vt:variant>
        <vt:lpwstr/>
      </vt:variant>
      <vt:variant>
        <vt:lpwstr>_Toc282619343</vt:lpwstr>
      </vt:variant>
      <vt:variant>
        <vt:i4>1310770</vt:i4>
      </vt:variant>
      <vt:variant>
        <vt:i4>164</vt:i4>
      </vt:variant>
      <vt:variant>
        <vt:i4>0</vt:i4>
      </vt:variant>
      <vt:variant>
        <vt:i4>5</vt:i4>
      </vt:variant>
      <vt:variant>
        <vt:lpwstr/>
      </vt:variant>
      <vt:variant>
        <vt:lpwstr>_Toc282619342</vt:lpwstr>
      </vt:variant>
      <vt:variant>
        <vt:i4>1310770</vt:i4>
      </vt:variant>
      <vt:variant>
        <vt:i4>158</vt:i4>
      </vt:variant>
      <vt:variant>
        <vt:i4>0</vt:i4>
      </vt:variant>
      <vt:variant>
        <vt:i4>5</vt:i4>
      </vt:variant>
      <vt:variant>
        <vt:lpwstr/>
      </vt:variant>
      <vt:variant>
        <vt:lpwstr>_Toc282619341</vt:lpwstr>
      </vt:variant>
      <vt:variant>
        <vt:i4>1310770</vt:i4>
      </vt:variant>
      <vt:variant>
        <vt:i4>152</vt:i4>
      </vt:variant>
      <vt:variant>
        <vt:i4>0</vt:i4>
      </vt:variant>
      <vt:variant>
        <vt:i4>5</vt:i4>
      </vt:variant>
      <vt:variant>
        <vt:lpwstr/>
      </vt:variant>
      <vt:variant>
        <vt:lpwstr>_Toc282619340</vt:lpwstr>
      </vt:variant>
      <vt:variant>
        <vt:i4>1245234</vt:i4>
      </vt:variant>
      <vt:variant>
        <vt:i4>146</vt:i4>
      </vt:variant>
      <vt:variant>
        <vt:i4>0</vt:i4>
      </vt:variant>
      <vt:variant>
        <vt:i4>5</vt:i4>
      </vt:variant>
      <vt:variant>
        <vt:lpwstr/>
      </vt:variant>
      <vt:variant>
        <vt:lpwstr>_Toc282619339</vt:lpwstr>
      </vt:variant>
      <vt:variant>
        <vt:i4>1245234</vt:i4>
      </vt:variant>
      <vt:variant>
        <vt:i4>140</vt:i4>
      </vt:variant>
      <vt:variant>
        <vt:i4>0</vt:i4>
      </vt:variant>
      <vt:variant>
        <vt:i4>5</vt:i4>
      </vt:variant>
      <vt:variant>
        <vt:lpwstr/>
      </vt:variant>
      <vt:variant>
        <vt:lpwstr>_Toc282619338</vt:lpwstr>
      </vt:variant>
      <vt:variant>
        <vt:i4>1245234</vt:i4>
      </vt:variant>
      <vt:variant>
        <vt:i4>134</vt:i4>
      </vt:variant>
      <vt:variant>
        <vt:i4>0</vt:i4>
      </vt:variant>
      <vt:variant>
        <vt:i4>5</vt:i4>
      </vt:variant>
      <vt:variant>
        <vt:lpwstr/>
      </vt:variant>
      <vt:variant>
        <vt:lpwstr>_Toc282619337</vt:lpwstr>
      </vt:variant>
      <vt:variant>
        <vt:i4>1245234</vt:i4>
      </vt:variant>
      <vt:variant>
        <vt:i4>128</vt:i4>
      </vt:variant>
      <vt:variant>
        <vt:i4>0</vt:i4>
      </vt:variant>
      <vt:variant>
        <vt:i4>5</vt:i4>
      </vt:variant>
      <vt:variant>
        <vt:lpwstr/>
      </vt:variant>
      <vt:variant>
        <vt:lpwstr>_Toc282619336</vt:lpwstr>
      </vt:variant>
      <vt:variant>
        <vt:i4>1245234</vt:i4>
      </vt:variant>
      <vt:variant>
        <vt:i4>122</vt:i4>
      </vt:variant>
      <vt:variant>
        <vt:i4>0</vt:i4>
      </vt:variant>
      <vt:variant>
        <vt:i4>5</vt:i4>
      </vt:variant>
      <vt:variant>
        <vt:lpwstr/>
      </vt:variant>
      <vt:variant>
        <vt:lpwstr>_Toc282619335</vt:lpwstr>
      </vt:variant>
      <vt:variant>
        <vt:i4>1245234</vt:i4>
      </vt:variant>
      <vt:variant>
        <vt:i4>116</vt:i4>
      </vt:variant>
      <vt:variant>
        <vt:i4>0</vt:i4>
      </vt:variant>
      <vt:variant>
        <vt:i4>5</vt:i4>
      </vt:variant>
      <vt:variant>
        <vt:lpwstr/>
      </vt:variant>
      <vt:variant>
        <vt:lpwstr>_Toc282619334</vt:lpwstr>
      </vt:variant>
      <vt:variant>
        <vt:i4>1245234</vt:i4>
      </vt:variant>
      <vt:variant>
        <vt:i4>110</vt:i4>
      </vt:variant>
      <vt:variant>
        <vt:i4>0</vt:i4>
      </vt:variant>
      <vt:variant>
        <vt:i4>5</vt:i4>
      </vt:variant>
      <vt:variant>
        <vt:lpwstr/>
      </vt:variant>
      <vt:variant>
        <vt:lpwstr>_Toc282619333</vt:lpwstr>
      </vt:variant>
      <vt:variant>
        <vt:i4>1245234</vt:i4>
      </vt:variant>
      <vt:variant>
        <vt:i4>104</vt:i4>
      </vt:variant>
      <vt:variant>
        <vt:i4>0</vt:i4>
      </vt:variant>
      <vt:variant>
        <vt:i4>5</vt:i4>
      </vt:variant>
      <vt:variant>
        <vt:lpwstr/>
      </vt:variant>
      <vt:variant>
        <vt:lpwstr>_Toc282619332</vt:lpwstr>
      </vt:variant>
      <vt:variant>
        <vt:i4>1245234</vt:i4>
      </vt:variant>
      <vt:variant>
        <vt:i4>98</vt:i4>
      </vt:variant>
      <vt:variant>
        <vt:i4>0</vt:i4>
      </vt:variant>
      <vt:variant>
        <vt:i4>5</vt:i4>
      </vt:variant>
      <vt:variant>
        <vt:lpwstr/>
      </vt:variant>
      <vt:variant>
        <vt:lpwstr>_Toc282619331</vt:lpwstr>
      </vt:variant>
      <vt:variant>
        <vt:i4>1245234</vt:i4>
      </vt:variant>
      <vt:variant>
        <vt:i4>92</vt:i4>
      </vt:variant>
      <vt:variant>
        <vt:i4>0</vt:i4>
      </vt:variant>
      <vt:variant>
        <vt:i4>5</vt:i4>
      </vt:variant>
      <vt:variant>
        <vt:lpwstr/>
      </vt:variant>
      <vt:variant>
        <vt:lpwstr>_Toc282619330</vt:lpwstr>
      </vt:variant>
      <vt:variant>
        <vt:i4>1179698</vt:i4>
      </vt:variant>
      <vt:variant>
        <vt:i4>86</vt:i4>
      </vt:variant>
      <vt:variant>
        <vt:i4>0</vt:i4>
      </vt:variant>
      <vt:variant>
        <vt:i4>5</vt:i4>
      </vt:variant>
      <vt:variant>
        <vt:lpwstr/>
      </vt:variant>
      <vt:variant>
        <vt:lpwstr>_Toc282619329</vt:lpwstr>
      </vt:variant>
      <vt:variant>
        <vt:i4>1179698</vt:i4>
      </vt:variant>
      <vt:variant>
        <vt:i4>80</vt:i4>
      </vt:variant>
      <vt:variant>
        <vt:i4>0</vt:i4>
      </vt:variant>
      <vt:variant>
        <vt:i4>5</vt:i4>
      </vt:variant>
      <vt:variant>
        <vt:lpwstr/>
      </vt:variant>
      <vt:variant>
        <vt:lpwstr>_Toc282619328</vt:lpwstr>
      </vt:variant>
      <vt:variant>
        <vt:i4>1179698</vt:i4>
      </vt:variant>
      <vt:variant>
        <vt:i4>74</vt:i4>
      </vt:variant>
      <vt:variant>
        <vt:i4>0</vt:i4>
      </vt:variant>
      <vt:variant>
        <vt:i4>5</vt:i4>
      </vt:variant>
      <vt:variant>
        <vt:lpwstr/>
      </vt:variant>
      <vt:variant>
        <vt:lpwstr>_Toc282619327</vt:lpwstr>
      </vt:variant>
      <vt:variant>
        <vt:i4>1179698</vt:i4>
      </vt:variant>
      <vt:variant>
        <vt:i4>68</vt:i4>
      </vt:variant>
      <vt:variant>
        <vt:i4>0</vt:i4>
      </vt:variant>
      <vt:variant>
        <vt:i4>5</vt:i4>
      </vt:variant>
      <vt:variant>
        <vt:lpwstr/>
      </vt:variant>
      <vt:variant>
        <vt:lpwstr>_Toc282619326</vt:lpwstr>
      </vt:variant>
      <vt:variant>
        <vt:i4>1179698</vt:i4>
      </vt:variant>
      <vt:variant>
        <vt:i4>62</vt:i4>
      </vt:variant>
      <vt:variant>
        <vt:i4>0</vt:i4>
      </vt:variant>
      <vt:variant>
        <vt:i4>5</vt:i4>
      </vt:variant>
      <vt:variant>
        <vt:lpwstr/>
      </vt:variant>
      <vt:variant>
        <vt:lpwstr>_Toc282619325</vt:lpwstr>
      </vt:variant>
      <vt:variant>
        <vt:i4>1179698</vt:i4>
      </vt:variant>
      <vt:variant>
        <vt:i4>56</vt:i4>
      </vt:variant>
      <vt:variant>
        <vt:i4>0</vt:i4>
      </vt:variant>
      <vt:variant>
        <vt:i4>5</vt:i4>
      </vt:variant>
      <vt:variant>
        <vt:lpwstr/>
      </vt:variant>
      <vt:variant>
        <vt:lpwstr>_Toc282619324</vt:lpwstr>
      </vt:variant>
      <vt:variant>
        <vt:i4>1179698</vt:i4>
      </vt:variant>
      <vt:variant>
        <vt:i4>50</vt:i4>
      </vt:variant>
      <vt:variant>
        <vt:i4>0</vt:i4>
      </vt:variant>
      <vt:variant>
        <vt:i4>5</vt:i4>
      </vt:variant>
      <vt:variant>
        <vt:lpwstr/>
      </vt:variant>
      <vt:variant>
        <vt:lpwstr>_Toc282619323</vt:lpwstr>
      </vt:variant>
      <vt:variant>
        <vt:i4>1179698</vt:i4>
      </vt:variant>
      <vt:variant>
        <vt:i4>44</vt:i4>
      </vt:variant>
      <vt:variant>
        <vt:i4>0</vt:i4>
      </vt:variant>
      <vt:variant>
        <vt:i4>5</vt:i4>
      </vt:variant>
      <vt:variant>
        <vt:lpwstr/>
      </vt:variant>
      <vt:variant>
        <vt:lpwstr>_Toc282619322</vt:lpwstr>
      </vt:variant>
      <vt:variant>
        <vt:i4>1179698</vt:i4>
      </vt:variant>
      <vt:variant>
        <vt:i4>38</vt:i4>
      </vt:variant>
      <vt:variant>
        <vt:i4>0</vt:i4>
      </vt:variant>
      <vt:variant>
        <vt:i4>5</vt:i4>
      </vt:variant>
      <vt:variant>
        <vt:lpwstr/>
      </vt:variant>
      <vt:variant>
        <vt:lpwstr>_Toc282619321</vt:lpwstr>
      </vt:variant>
      <vt:variant>
        <vt:i4>1179698</vt:i4>
      </vt:variant>
      <vt:variant>
        <vt:i4>32</vt:i4>
      </vt:variant>
      <vt:variant>
        <vt:i4>0</vt:i4>
      </vt:variant>
      <vt:variant>
        <vt:i4>5</vt:i4>
      </vt:variant>
      <vt:variant>
        <vt:lpwstr/>
      </vt:variant>
      <vt:variant>
        <vt:lpwstr>_Toc282619320</vt:lpwstr>
      </vt:variant>
      <vt:variant>
        <vt:i4>1114162</vt:i4>
      </vt:variant>
      <vt:variant>
        <vt:i4>26</vt:i4>
      </vt:variant>
      <vt:variant>
        <vt:i4>0</vt:i4>
      </vt:variant>
      <vt:variant>
        <vt:i4>5</vt:i4>
      </vt:variant>
      <vt:variant>
        <vt:lpwstr/>
      </vt:variant>
      <vt:variant>
        <vt:lpwstr>_Toc282619319</vt:lpwstr>
      </vt:variant>
      <vt:variant>
        <vt:i4>1114162</vt:i4>
      </vt:variant>
      <vt:variant>
        <vt:i4>20</vt:i4>
      </vt:variant>
      <vt:variant>
        <vt:i4>0</vt:i4>
      </vt:variant>
      <vt:variant>
        <vt:i4>5</vt:i4>
      </vt:variant>
      <vt:variant>
        <vt:lpwstr/>
      </vt:variant>
      <vt:variant>
        <vt:lpwstr>_Toc282619318</vt:lpwstr>
      </vt:variant>
      <vt:variant>
        <vt:i4>1114162</vt:i4>
      </vt:variant>
      <vt:variant>
        <vt:i4>14</vt:i4>
      </vt:variant>
      <vt:variant>
        <vt:i4>0</vt:i4>
      </vt:variant>
      <vt:variant>
        <vt:i4>5</vt:i4>
      </vt:variant>
      <vt:variant>
        <vt:lpwstr/>
      </vt:variant>
      <vt:variant>
        <vt:lpwstr>_Toc282619317</vt:lpwstr>
      </vt:variant>
      <vt:variant>
        <vt:i4>5636117</vt:i4>
      </vt:variant>
      <vt:variant>
        <vt:i4>6</vt:i4>
      </vt:variant>
      <vt:variant>
        <vt:i4>0</vt:i4>
      </vt:variant>
      <vt:variant>
        <vt:i4>5</vt:i4>
      </vt:variant>
      <vt:variant>
        <vt:lpwstr/>
      </vt:variant>
      <vt:variant>
        <vt:lpwstr>RevisionHistory2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DAS_IAM_iRSD</dc:title>
  <dc:subject>Master Veteran Index (MVI)</dc:subject>
  <dc:creator>Process Engineering</dc:creator>
  <cp:keywords>DAS; IAM; iRSD</cp:keywords>
  <cp:lastModifiedBy>Parcel, Andrew L. (Liberty IT Solutions)</cp:lastModifiedBy>
  <cp:revision>11</cp:revision>
  <cp:lastPrinted>2013-10-23T17:59:00Z</cp:lastPrinted>
  <dcterms:created xsi:type="dcterms:W3CDTF">2020-11-23T14:30:00Z</dcterms:created>
  <dcterms:modified xsi:type="dcterms:W3CDTF">2020-11-25T00:49:00Z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4800.00000000000</vt:lpwstr>
  </property>
  <property fmtid="{D5CDD505-2E9C-101B-9397-08002B2CF9AE}" pid="4" name="Subject">
    <vt:lpwstr/>
  </property>
  <property fmtid="{D5CDD505-2E9C-101B-9397-08002B2CF9AE}" pid="5" name="Keywords">
    <vt:lpwstr/>
  </property>
  <property fmtid="{D5CDD505-2E9C-101B-9397-08002B2CF9AE}" pid="6" name="_Author">
    <vt:lpwstr>Process Engineering</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mpany">
    <vt:lpwstr>Department of Veterans of Affairs</vt:lpwstr>
  </property>
  <property fmtid="{D5CDD505-2E9C-101B-9397-08002B2CF9AE}" pid="13" name="ContentType">
    <vt:lpwstr>Document</vt:lpwstr>
  </property>
  <property fmtid="{D5CDD505-2E9C-101B-9397-08002B2CF9AE}" pid="14" name="display_urn:schemas-microsoft-com:office:office#Editor">
    <vt:lpwstr>Boyle, Don</vt:lpwstr>
  </property>
  <property fmtid="{D5CDD505-2E9C-101B-9397-08002B2CF9AE}" pid="15" name="xd_Signature">
    <vt:lpwstr/>
  </property>
  <property fmtid="{D5CDD505-2E9C-101B-9397-08002B2CF9AE}" pid="16" name="TemplateUrl">
    <vt:lpwstr/>
  </property>
  <property fmtid="{D5CDD505-2E9C-101B-9397-08002B2CF9AE}" pid="17" name="xd_ProgID">
    <vt:lpwstr/>
  </property>
  <property fmtid="{D5CDD505-2E9C-101B-9397-08002B2CF9AE}" pid="18" name="display_urn:schemas-microsoft-com:office:office#Author">
    <vt:lpwstr>Montali, Kelli  B (formerly Harfield)</vt:lpwstr>
  </property>
  <property fmtid="{D5CDD505-2E9C-101B-9397-08002B2CF9AE}" pid="19" name="Artifact Owner">
    <vt:lpwstr>3</vt:lpwstr>
  </property>
  <property fmtid="{D5CDD505-2E9C-101B-9397-08002B2CF9AE}" pid="20" name="Process ID">
    <vt:lpwstr>2</vt:lpwstr>
  </property>
  <property fmtid="{D5CDD505-2E9C-101B-9397-08002B2CF9AE}" pid="21" name="ContentTypeId">
    <vt:lpwstr>0x010100C86189C866E5CD4A8B21F26DAD33EBB4</vt:lpwstr>
  </property>
  <property fmtid="{D5CDD505-2E9C-101B-9397-08002B2CF9AE}" pid="22" name="Version Control Storage Location">
    <vt:lpwstr>1</vt:lpwstr>
  </property>
  <property fmtid="{D5CDD505-2E9C-101B-9397-08002B2CF9AE}" pid="23" name="_CopySource">
    <vt:lpwstr>http://vaww.oed.portal.va.gov/administration/Process/releases/r05_u01/05_Artifacts/requirements_specification_document_template.doc</vt:lpwstr>
  </property>
  <property fmtid="{D5CDD505-2E9C-101B-9397-08002B2CF9AE}" pid="24" name="Responsible Role">
    <vt:lpwstr>14</vt:lpwstr>
  </property>
  <property fmtid="{D5CDD505-2E9C-101B-9397-08002B2CF9AE}" pid="25" name="MetaInfo">
    <vt:lpwstr/>
  </property>
</Properties>
</file>